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81" w:rsidDel="007B3EA5" w:rsidRDefault="00067072" w:rsidP="005B1781">
      <w:pPr>
        <w:pStyle w:val="af8"/>
        <w:spacing w:line="480" w:lineRule="auto"/>
        <w:rPr>
          <w:del w:id="0" w:author="." w:date="2020-02-11T21:47:00Z"/>
          <w:rFonts w:eastAsia="新細明體"/>
          <w:i/>
          <w:lang w:eastAsia="zh-TW"/>
        </w:rPr>
      </w:pPr>
      <w:del w:id="1" w:author="." w:date="2020-02-11T21:47:00Z">
        <w:r w:rsidRPr="00B615AF" w:rsidDel="007B3EA5">
          <w:rPr>
            <w:rFonts w:eastAsia="新細明體"/>
            <w:i/>
          </w:rPr>
          <w:delText>Running head:</w:delText>
        </w:r>
        <w:r w:rsidR="005B1781" w:rsidDel="007B3EA5">
          <w:rPr>
            <w:rFonts w:eastAsia="新細明體"/>
            <w:i/>
          </w:rPr>
          <w:delText xml:space="preserve"> </w:delText>
        </w:r>
        <w:r w:rsidR="005B1781" w:rsidRPr="00D34162" w:rsidDel="007B3EA5">
          <w:rPr>
            <w:rFonts w:eastAsia="新細明體"/>
            <w:i/>
            <w:lang w:eastAsia="zh-TW"/>
          </w:rPr>
          <w:delText>generalist predators</w:delText>
        </w:r>
        <w:r w:rsidR="005B1781" w:rsidDel="007B3EA5">
          <w:rPr>
            <w:rFonts w:eastAsia="新細明體"/>
            <w:i/>
            <w:lang w:eastAsia="zh-TW"/>
          </w:rPr>
          <w:delText xml:space="preserve"> for </w:delText>
        </w:r>
        <w:r w:rsidR="005B1781" w:rsidRPr="00D34162" w:rsidDel="007B3EA5">
          <w:rPr>
            <w:rFonts w:eastAsia="新細明體"/>
            <w:i/>
            <w:lang w:eastAsia="zh-TW"/>
          </w:rPr>
          <w:delText>biocontrol</w:delText>
        </w:r>
      </w:del>
    </w:p>
    <w:p w:rsidR="00B6287D" w:rsidRDefault="00B6287D" w:rsidP="005B1781">
      <w:pPr>
        <w:pStyle w:val="af8"/>
        <w:spacing w:line="480" w:lineRule="auto"/>
        <w:rPr>
          <w:rFonts w:eastAsia="新細明體"/>
          <w:i/>
          <w:lang w:eastAsia="zh-TW"/>
        </w:rPr>
      </w:pPr>
    </w:p>
    <w:p w:rsidR="007B3EA5" w:rsidRPr="00086C79" w:rsidRDefault="007B3EA5" w:rsidP="007B3EA5">
      <w:pPr>
        <w:pStyle w:val="af8"/>
        <w:spacing w:line="480" w:lineRule="auto"/>
        <w:jc w:val="center"/>
        <w:rPr>
          <w:ins w:id="2" w:author="." w:date="2020-02-11T21:47:00Z"/>
          <w:b/>
          <w:sz w:val="28"/>
          <w:szCs w:val="28"/>
        </w:rPr>
      </w:pPr>
      <w:commentRangeStart w:id="3"/>
      <w:ins w:id="4" w:author="." w:date="2020-02-11T21:47:00Z">
        <w:r w:rsidRPr="00086C79">
          <w:rPr>
            <w:b/>
            <w:sz w:val="28"/>
            <w:szCs w:val="28"/>
          </w:rPr>
          <w:t>Pest consumption by arthropod generalist predators increases with crop stage in organic and conventional farms</w:t>
        </w:r>
        <w:commentRangeEnd w:id="3"/>
        <w:r>
          <w:rPr>
            <w:rStyle w:val="a8"/>
          </w:rPr>
          <w:commentReference w:id="3"/>
        </w:r>
      </w:ins>
    </w:p>
    <w:p w:rsidR="0092770A" w:rsidDel="007B3EA5" w:rsidRDefault="00E06B9A" w:rsidP="0092770A">
      <w:pPr>
        <w:pStyle w:val="af8"/>
        <w:spacing w:line="480" w:lineRule="auto"/>
        <w:jc w:val="center"/>
        <w:rPr>
          <w:del w:id="5" w:author="." w:date="2020-02-11T21:47:00Z"/>
          <w:b/>
          <w:sz w:val="28"/>
          <w:szCs w:val="28"/>
          <w:lang w:eastAsia="zh-TW"/>
        </w:rPr>
      </w:pPr>
      <w:del w:id="6" w:author="." w:date="2020-02-11T21:47:00Z">
        <w:r w:rsidDel="007B3EA5">
          <w:rPr>
            <w:b/>
            <w:sz w:val="28"/>
            <w:szCs w:val="28"/>
            <w:lang w:eastAsia="zh-TW"/>
          </w:rPr>
          <w:delText>B</w:delText>
        </w:r>
        <w:r w:rsidR="0092770A" w:rsidRPr="0092770A" w:rsidDel="007B3EA5">
          <w:rPr>
            <w:b/>
            <w:sz w:val="28"/>
            <w:szCs w:val="28"/>
            <w:lang w:eastAsia="zh-TW"/>
          </w:rPr>
          <w:delText xml:space="preserve">iocontrol </w:delText>
        </w:r>
        <w:r w:rsidR="00D34162" w:rsidDel="007B3EA5">
          <w:rPr>
            <w:b/>
            <w:sz w:val="28"/>
            <w:szCs w:val="28"/>
            <w:lang w:eastAsia="zh-TW"/>
          </w:rPr>
          <w:delText>efficacy</w:delText>
        </w:r>
        <w:r w:rsidR="0092770A" w:rsidRPr="0092770A" w:rsidDel="007B3EA5">
          <w:rPr>
            <w:b/>
            <w:sz w:val="28"/>
            <w:szCs w:val="28"/>
            <w:lang w:eastAsia="zh-TW"/>
          </w:rPr>
          <w:delText xml:space="preserve"> of arthropod generalist predators increases with crop stage in organic and conventional farms</w:delText>
        </w:r>
        <w:r w:rsidR="0092770A" w:rsidDel="007B3EA5">
          <w:rPr>
            <w:b/>
            <w:sz w:val="28"/>
            <w:szCs w:val="28"/>
            <w:lang w:eastAsia="zh-TW"/>
          </w:rPr>
          <w:delText xml:space="preserve"> </w:delText>
        </w:r>
      </w:del>
    </w:p>
    <w:p w:rsidR="0092770A" w:rsidRPr="0092770A" w:rsidRDefault="0092770A" w:rsidP="0092770A">
      <w:pPr>
        <w:pStyle w:val="af8"/>
        <w:spacing w:line="480" w:lineRule="auto"/>
        <w:jc w:val="center"/>
        <w:rPr>
          <w:b/>
          <w:sz w:val="28"/>
          <w:szCs w:val="28"/>
          <w:lang w:eastAsia="zh-TW"/>
        </w:rPr>
      </w:pPr>
    </w:p>
    <w:p w:rsidR="00623C51" w:rsidRDefault="00CA3E39" w:rsidP="001F3598">
      <w:pPr>
        <w:spacing w:line="480" w:lineRule="auto"/>
        <w:jc w:val="center"/>
        <w:rPr>
          <w:vertAlign w:val="superscript"/>
        </w:rPr>
      </w:pPr>
      <w:r w:rsidRPr="002404E4">
        <w:rPr>
          <w:rFonts w:cs="Times New Roman"/>
        </w:rPr>
        <w:t xml:space="preserve">Gen-Chang </w:t>
      </w:r>
      <w:r w:rsidRPr="002404E4">
        <w:rPr>
          <w:rFonts w:eastAsia="標楷體" w:cs="Times New Roman"/>
        </w:rPr>
        <w:t>Hsu</w:t>
      </w:r>
      <w:r w:rsidRPr="002404E4">
        <w:rPr>
          <w:rFonts w:eastAsia="標楷體" w:cs="Times New Roman"/>
          <w:vertAlign w:val="superscript"/>
        </w:rPr>
        <w:t>1</w:t>
      </w:r>
      <w:r>
        <w:rPr>
          <w:rFonts w:eastAsia="標楷體" w:hAnsi="標楷體" w:cs="Times New Roman" w:hint="eastAsia"/>
        </w:rPr>
        <w:t xml:space="preserve">, </w:t>
      </w:r>
      <w:proofErr w:type="spellStart"/>
      <w:r w:rsidRPr="002404E4">
        <w:rPr>
          <w:rFonts w:eastAsia="標楷體" w:cs="Times New Roman"/>
        </w:rPr>
        <w:t>Jia-Ang</w:t>
      </w:r>
      <w:proofErr w:type="spellEnd"/>
      <w:r w:rsidRPr="002404E4">
        <w:rPr>
          <w:rFonts w:cs="Times New Roman"/>
        </w:rPr>
        <w:t xml:space="preserve"> Ou</w:t>
      </w:r>
      <w:r w:rsidRPr="002404E4">
        <w:rPr>
          <w:rFonts w:cs="Times New Roman"/>
          <w:vertAlign w:val="superscript"/>
        </w:rPr>
        <w:t>2</w:t>
      </w:r>
      <w:r w:rsidR="00623C51">
        <w:t>,</w:t>
      </w:r>
      <w:r w:rsidR="00E67AC7">
        <w:t xml:space="preserve"> </w:t>
      </w:r>
      <w:r w:rsidR="00AD3011">
        <w:t>and</w:t>
      </w:r>
      <w:r w:rsidR="00623C51">
        <w:t xml:space="preserve"> Chuan-Kai Ho</w:t>
      </w:r>
      <w:r w:rsidR="00623C51" w:rsidRPr="00434722">
        <w:rPr>
          <w:vertAlign w:val="superscript"/>
        </w:rPr>
        <w:t>1</w:t>
      </w:r>
      <w:proofErr w:type="gramStart"/>
      <w:r w:rsidR="00434722">
        <w:rPr>
          <w:rFonts w:hint="eastAsia"/>
          <w:vertAlign w:val="superscript"/>
        </w:rPr>
        <w:t>,</w:t>
      </w:r>
      <w:r w:rsidR="002F630E">
        <w:rPr>
          <w:vertAlign w:val="superscript"/>
        </w:rPr>
        <w:t>2</w:t>
      </w:r>
      <w:proofErr w:type="gramEnd"/>
      <w:r w:rsidR="00434722">
        <w:rPr>
          <w:rFonts w:hint="eastAsia"/>
          <w:vertAlign w:val="superscript"/>
        </w:rPr>
        <w:t>*</w:t>
      </w:r>
    </w:p>
    <w:p w:rsidR="008772F9" w:rsidRDefault="008772F9" w:rsidP="002F630E">
      <w:pPr>
        <w:spacing w:line="480" w:lineRule="auto"/>
        <w:rPr>
          <w:vertAlign w:val="superscript"/>
        </w:rPr>
      </w:pPr>
    </w:p>
    <w:p w:rsidR="002F630E" w:rsidRDefault="002F630E" w:rsidP="002F630E">
      <w:pPr>
        <w:spacing w:line="480" w:lineRule="auto"/>
      </w:pPr>
      <w:r>
        <w:rPr>
          <w:vertAlign w:val="superscript"/>
        </w:rPr>
        <w:t>1</w:t>
      </w:r>
      <w:r w:rsidRPr="00D06C41">
        <w:t>D</w:t>
      </w:r>
      <w:r>
        <w:rPr>
          <w:rFonts w:hint="eastAsia"/>
        </w:rPr>
        <w:t xml:space="preserve">epartment of Life Science, </w:t>
      </w:r>
      <w:r w:rsidRPr="00777B48">
        <w:t>National Taiwan University</w:t>
      </w:r>
      <w:r>
        <w:rPr>
          <w:rFonts w:hint="eastAsia"/>
        </w:rPr>
        <w:t>, Taipei, Taiwan</w:t>
      </w:r>
    </w:p>
    <w:p w:rsidR="00623C51" w:rsidRDefault="002F630E" w:rsidP="00434722">
      <w:pPr>
        <w:spacing w:line="480" w:lineRule="auto"/>
      </w:pPr>
      <w:r>
        <w:rPr>
          <w:vertAlign w:val="superscript"/>
        </w:rPr>
        <w:t>2</w:t>
      </w:r>
      <w:r w:rsidR="00623C51">
        <w:t>Institute of Ecology and Evolutionary Biology, National Taiwan University</w:t>
      </w:r>
      <w:r w:rsidR="00434722">
        <w:rPr>
          <w:rFonts w:hint="eastAsia"/>
        </w:rPr>
        <w:t>, Taipei, Taiwan</w:t>
      </w:r>
    </w:p>
    <w:p w:rsidR="002F630E" w:rsidRPr="00D63080" w:rsidRDefault="00434722" w:rsidP="00D63080">
      <w:pPr>
        <w:spacing w:line="480" w:lineRule="auto"/>
      </w:pPr>
      <w:r>
        <w:t xml:space="preserve">* Correspondence author.  </w:t>
      </w:r>
      <w:proofErr w:type="spellStart"/>
      <w:r w:rsidR="003C0B1B" w:rsidRPr="00215ACF">
        <w:t>ORCiD</w:t>
      </w:r>
      <w:proofErr w:type="spellEnd"/>
      <w:r w:rsidR="003C0B1B" w:rsidRPr="00215ACF">
        <w:t xml:space="preserve"> ID: http://orcid.org/0000-0002-6437-</w:t>
      </w:r>
      <w:proofErr w:type="gramStart"/>
      <w:r w:rsidR="003C0B1B" w:rsidRPr="00215ACF">
        <w:t>0073</w:t>
      </w:r>
      <w:r w:rsidR="003C0B1B" w:rsidRPr="003C0B1B">
        <w:t xml:space="preserve"> </w:t>
      </w:r>
      <w:r w:rsidR="003C0B1B">
        <w:t xml:space="preserve"> Email</w:t>
      </w:r>
      <w:proofErr w:type="gramEnd"/>
      <w:r w:rsidR="003C0B1B">
        <w:t xml:space="preserve">: </w:t>
      </w:r>
      <w:hyperlink r:id="rId9" w:history="1">
        <w:r w:rsidR="003C0B1B" w:rsidRPr="00A6493D">
          <w:rPr>
            <w:rStyle w:val="a3"/>
          </w:rPr>
          <w:t>c</w:t>
        </w:r>
        <w:r w:rsidR="003C0B1B" w:rsidRPr="00A6493D">
          <w:rPr>
            <w:rStyle w:val="a3"/>
            <w:rFonts w:hint="eastAsia"/>
          </w:rPr>
          <w:t>k</w:t>
        </w:r>
        <w:r w:rsidR="003C0B1B" w:rsidRPr="00A6493D">
          <w:rPr>
            <w:rStyle w:val="a3"/>
          </w:rPr>
          <w:t>ho@</w:t>
        </w:r>
        <w:r w:rsidR="003C0B1B" w:rsidRPr="00A6493D">
          <w:rPr>
            <w:rStyle w:val="a3"/>
            <w:rFonts w:hint="eastAsia"/>
          </w:rPr>
          <w:t>ntu.</w:t>
        </w:r>
        <w:r w:rsidR="003C0B1B" w:rsidRPr="00A6493D">
          <w:rPr>
            <w:rStyle w:val="a3"/>
          </w:rPr>
          <w:t>ed</w:t>
        </w:r>
        <w:r w:rsidR="003C0B1B" w:rsidRPr="00A6493D">
          <w:rPr>
            <w:rStyle w:val="a3"/>
            <w:rFonts w:hint="eastAsia"/>
          </w:rPr>
          <w:t>u.tw</w:t>
        </w:r>
      </w:hyperlink>
      <w:r w:rsidR="002F630E">
        <w:rPr>
          <w:rFonts w:cs="Times New Roman"/>
          <w:b/>
          <w:sz w:val="28"/>
          <w:szCs w:val="28"/>
        </w:rPr>
        <w:br w:type="page"/>
      </w:r>
    </w:p>
    <w:p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bookmarkStart w:id="7" w:name="_GoBack"/>
      <w:bookmarkEnd w:id="7"/>
      <w:r w:rsidRPr="002F59C4">
        <w:rPr>
          <w:rFonts w:cs="Times New Roman"/>
          <w:b/>
          <w:bCs/>
        </w:rPr>
        <w:lastRenderedPageBreak/>
        <w:t>Supporting Information</w:t>
      </w:r>
    </w:p>
    <w:p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S1.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Trophic guild assignments of</w:t>
      </w:r>
      <w:r w:rsidR="009025D4">
        <w:rPr>
          <w:rFonts w:cs="Times New Roman"/>
          <w:bCs/>
        </w:rPr>
        <w:t xml:space="preserve"> major</w:t>
      </w:r>
      <w:r w:rsidRPr="002F59C4">
        <w:rPr>
          <w:rFonts w:cs="Times New Roman"/>
          <w:bCs/>
        </w:rPr>
        <w:t xml:space="preserve"> arthropod families</w:t>
      </w:r>
      <w:r w:rsidR="009025D4">
        <w:rPr>
          <w:rFonts w:cs="Times New Roman"/>
          <w:bCs/>
        </w:rPr>
        <w:t xml:space="preserve"> / genera in this study</w:t>
      </w:r>
      <w:r w:rsidRPr="002F59C4">
        <w:rPr>
          <w:rFonts w:cs="Times New Roman"/>
          <w:bCs/>
        </w:rPr>
        <w:t>.</w:t>
      </w:r>
    </w:p>
    <w:tbl>
      <w:tblPr>
        <w:tblStyle w:val="TableNormal1"/>
        <w:tblW w:w="5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2429"/>
        <w:gridCol w:w="3478"/>
      </w:tblGrid>
      <w:tr w:rsidR="002B37B2" w:rsidRPr="000103A7" w:rsidTr="000103A7">
        <w:trPr>
          <w:trHeight w:hRule="exact" w:val="577"/>
          <w:jc w:val="center"/>
        </w:trPr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0103A7" w:rsidRDefault="002B37B2" w:rsidP="00720618">
            <w:pPr>
              <w:spacing w:line="480" w:lineRule="auto"/>
              <w:rPr>
                <w:b/>
                <w:sz w:val="24"/>
              </w:rPr>
            </w:pPr>
            <w:r w:rsidRPr="000103A7">
              <w:rPr>
                <w:b/>
                <w:sz w:val="24"/>
              </w:rPr>
              <w:t>Trophic guild</w:t>
            </w:r>
          </w:p>
        </w:tc>
        <w:tc>
          <w:tcPr>
            <w:tcW w:w="3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0103A7" w:rsidRDefault="002B37B2" w:rsidP="00720618">
            <w:pPr>
              <w:spacing w:line="480" w:lineRule="auto"/>
              <w:rPr>
                <w:b/>
                <w:sz w:val="24"/>
              </w:rPr>
            </w:pPr>
            <w:r w:rsidRPr="000103A7">
              <w:rPr>
                <w:b/>
                <w:sz w:val="24"/>
              </w:rPr>
              <w:t>Family</w:t>
            </w:r>
            <w:r w:rsidR="009025D4" w:rsidRPr="000103A7">
              <w:rPr>
                <w:b/>
                <w:sz w:val="24"/>
              </w:rPr>
              <w:t xml:space="preserve"> / Genus</w:t>
            </w:r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821DA5" w:rsidRDefault="002B37B2" w:rsidP="00720618">
            <w:pPr>
              <w:spacing w:line="480" w:lineRule="auto"/>
              <w:rPr>
                <w:color w:val="000000" w:themeColor="text1"/>
                <w:sz w:val="24"/>
              </w:rPr>
            </w:pPr>
            <w:r w:rsidRPr="00821DA5">
              <w:rPr>
                <w:color w:val="000000" w:themeColor="text1"/>
                <w:sz w:val="24"/>
              </w:rPr>
              <w:t>Rice herbivore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Alydidae</w:t>
            </w:r>
            <w:proofErr w:type="spellEnd"/>
            <w:r w:rsidR="009025D4">
              <w:rPr>
                <w:sz w:val="24"/>
              </w:rPr>
              <w:t xml:space="preserve"> / </w:t>
            </w:r>
            <w:proofErr w:type="spellStart"/>
            <w:r w:rsidR="00A82084" w:rsidRPr="00A82084">
              <w:rPr>
                <w:i/>
                <w:sz w:val="24"/>
              </w:rPr>
              <w:t>Leptocorisa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Cicadellidae</w:t>
            </w:r>
            <w:proofErr w:type="spellEnd"/>
            <w:r w:rsidR="00906A4D">
              <w:rPr>
                <w:sz w:val="24"/>
              </w:rPr>
              <w:t xml:space="preserve"> / </w:t>
            </w:r>
            <w:proofErr w:type="spellStart"/>
            <w:r w:rsidR="00906A4D" w:rsidRPr="00906A4D">
              <w:rPr>
                <w:i/>
                <w:sz w:val="24"/>
              </w:rPr>
              <w:t>Nephotettix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Delphacidae</w:t>
            </w:r>
            <w:proofErr w:type="spellEnd"/>
            <w:r w:rsidR="00635B32">
              <w:rPr>
                <w:sz w:val="24"/>
              </w:rPr>
              <w:t xml:space="preserve"> / </w:t>
            </w:r>
            <w:proofErr w:type="spellStart"/>
            <w:r w:rsidR="00635B32" w:rsidRPr="00635B32">
              <w:rPr>
                <w:i/>
                <w:sz w:val="24"/>
              </w:rPr>
              <w:t>Nilaparvata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Hesperiidae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Lygaeidae</w:t>
            </w:r>
            <w:proofErr w:type="spellEnd"/>
            <w:r w:rsidR="006234A0">
              <w:rPr>
                <w:sz w:val="24"/>
              </w:rPr>
              <w:t xml:space="preserve"> / </w:t>
            </w:r>
            <w:proofErr w:type="spellStart"/>
            <w:r w:rsidR="006234A0" w:rsidRPr="006234A0">
              <w:rPr>
                <w:i/>
                <w:sz w:val="24"/>
              </w:rPr>
              <w:t>Pachybrachius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Pentatomidae</w:t>
            </w:r>
            <w:proofErr w:type="spellEnd"/>
            <w:r w:rsidR="00270F42">
              <w:rPr>
                <w:sz w:val="24"/>
              </w:rPr>
              <w:t xml:space="preserve"> / </w:t>
            </w:r>
            <w:proofErr w:type="spellStart"/>
            <w:r w:rsidR="00270F42" w:rsidRPr="00270F42">
              <w:rPr>
                <w:i/>
                <w:sz w:val="24"/>
              </w:rPr>
              <w:t>Scotinophara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Pyralidae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Pyrgomorphidae</w:t>
            </w:r>
            <w:proofErr w:type="spellEnd"/>
            <w:r w:rsidR="004B18CF">
              <w:rPr>
                <w:sz w:val="24"/>
              </w:rPr>
              <w:t xml:space="preserve"> / </w:t>
            </w:r>
            <w:proofErr w:type="spellStart"/>
            <w:r w:rsidR="004B18CF" w:rsidRPr="004B18CF">
              <w:rPr>
                <w:i/>
                <w:sz w:val="24"/>
              </w:rPr>
              <w:t>Atractomorpha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F727B3" w:rsidRDefault="002B37B2" w:rsidP="00720618">
            <w:pPr>
              <w:spacing w:line="480" w:lineRule="auto"/>
              <w:rPr>
                <w:sz w:val="24"/>
                <w:highlight w:val="green"/>
              </w:rPr>
            </w:pPr>
            <w:r w:rsidRPr="003C5C67">
              <w:rPr>
                <w:sz w:val="24"/>
              </w:rPr>
              <w:t>Tourist herbivore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F727B3" w:rsidRDefault="002B37B2" w:rsidP="00720618">
            <w:pPr>
              <w:spacing w:line="480" w:lineRule="auto"/>
              <w:rPr>
                <w:sz w:val="24"/>
                <w:highlight w:val="green"/>
              </w:rPr>
            </w:pPr>
            <w:proofErr w:type="spellStart"/>
            <w:r w:rsidRPr="004B18CF">
              <w:rPr>
                <w:sz w:val="24"/>
              </w:rPr>
              <w:t>Acrididae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Chrysomelidae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Detritivore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Chironomidae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Chloropidae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Ephydridae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Muscidae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20568">
              <w:rPr>
                <w:sz w:val="24"/>
              </w:rPr>
              <w:t>Sciomyzidae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Stratiomyidae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Tetrigidae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Predator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Araneidae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Clubionidae</w:t>
            </w:r>
            <w:proofErr w:type="spellEnd"/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Coccinellidae</w:t>
            </w:r>
          </w:p>
        </w:tc>
      </w:tr>
      <w:tr w:rsidR="002B37B2" w:rsidRPr="002F59C4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Oxyopidae</w:t>
            </w:r>
            <w:proofErr w:type="spellEnd"/>
          </w:p>
        </w:tc>
      </w:tr>
      <w:tr w:rsidR="002B37B2" w:rsidRPr="002F59C4" w:rsidTr="00CB0F75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Tetragnathidae</w:t>
            </w:r>
            <w:proofErr w:type="spellEnd"/>
          </w:p>
        </w:tc>
      </w:tr>
      <w:tr w:rsidR="002B37B2" w:rsidRPr="002F59C4" w:rsidTr="00CB0F75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Thomisidae</w:t>
            </w:r>
            <w:proofErr w:type="spellEnd"/>
          </w:p>
        </w:tc>
      </w:tr>
    </w:tbl>
    <w:p w:rsidR="00902F89" w:rsidRDefault="00902F89" w:rsidP="002B37B2">
      <w:pPr>
        <w:spacing w:line="480" w:lineRule="auto"/>
        <w:rPr>
          <w:rFonts w:cs="Times New Roman"/>
          <w:bCs/>
        </w:rPr>
      </w:pPr>
    </w:p>
    <w:p w:rsidR="00902F89" w:rsidRDefault="00902F89">
      <w:pPr>
        <w:widowControl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S2. </w:t>
      </w:r>
      <w:r w:rsidR="00751DD3">
        <w:rPr>
          <w:rFonts w:cs="Times New Roman"/>
          <w:bCs/>
        </w:rPr>
        <w:t xml:space="preserve"> </w:t>
      </w:r>
      <w:proofErr w:type="spellStart"/>
      <w:r w:rsidRPr="002F59C4">
        <w:rPr>
          <w:rFonts w:cs="Times New Roman"/>
          <w:bCs/>
        </w:rPr>
        <w:t>Trophic</w:t>
      </w:r>
      <w:proofErr w:type="spellEnd"/>
      <w:r w:rsidRPr="002F59C4">
        <w:rPr>
          <w:rFonts w:cs="Times New Roman"/>
          <w:bCs/>
        </w:rPr>
        <w:t xml:space="preserve"> discrimination factor</w:t>
      </w:r>
      <w:ins w:id="8" w:author="." w:date="2020-02-14T09:06:00Z">
        <w:r w:rsidR="009668B3">
          <w:rPr>
            <w:rFonts w:cs="Times New Roman" w:hint="eastAsia"/>
            <w:bCs/>
          </w:rPr>
          <w:t>s</w:t>
        </w:r>
      </w:ins>
      <w:r w:rsidRPr="002F59C4">
        <w:rPr>
          <w:rFonts w:cs="Times New Roman"/>
          <w:bCs/>
        </w:rPr>
        <w:t xml:space="preserve"> (TDF</w:t>
      </w:r>
      <w:ins w:id="9" w:author="." w:date="2020-02-14T09:06:00Z">
        <w:r w:rsidR="009668B3">
          <w:rPr>
            <w:rFonts w:cs="Times New Roman" w:hint="eastAsia"/>
            <w:bCs/>
          </w:rPr>
          <w:t>s</w:t>
        </w:r>
      </w:ins>
      <w:r w:rsidRPr="002F59C4">
        <w:rPr>
          <w:rFonts w:cs="Times New Roman"/>
          <w:bCs/>
        </w:rPr>
        <w:t>) (mean ± SD) of carbon (Δ</w:t>
      </w:r>
      <w:r w:rsidRPr="002F59C4">
        <w:rPr>
          <w:rFonts w:cs="Times New Roman"/>
          <w:bCs/>
          <w:vertAlign w:val="superscript"/>
        </w:rPr>
        <w:t>13</w:t>
      </w:r>
      <w:r w:rsidRPr="002F59C4">
        <w:rPr>
          <w:rFonts w:cs="Times New Roman"/>
          <w:bCs/>
        </w:rPr>
        <w:t>C) and nitrogen (Δ</w:t>
      </w:r>
      <w:r w:rsidRPr="002F59C4">
        <w:rPr>
          <w:rFonts w:cs="Times New Roman"/>
          <w:bCs/>
          <w:vertAlign w:val="superscript"/>
        </w:rPr>
        <w:t>15</w:t>
      </w:r>
      <w:r w:rsidRPr="002F59C4">
        <w:rPr>
          <w:rFonts w:cs="Times New Roman"/>
          <w:bCs/>
        </w:rPr>
        <w:t xml:space="preserve">N) for each prey source in the mixing model.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TDFs were estimated from the diet-dependent discrimination equation proposed by </w:t>
      </w:r>
      <w:r w:rsidRPr="002F59C4">
        <w:rPr>
          <w:rFonts w:cs="Times New Roman"/>
          <w:bCs/>
          <w:noProof/>
        </w:rPr>
        <w:t>Caut et al. (2009)</w:t>
      </w:r>
      <w:r w:rsidRPr="002F59C4">
        <w:rPr>
          <w:rFonts w:cs="Times New Roman"/>
          <w:bCs/>
        </w:rPr>
        <w:t xml:space="preserve">. </w:t>
      </w:r>
    </w:p>
    <w:tbl>
      <w:tblPr>
        <w:tblStyle w:val="TableNormal1"/>
        <w:tblW w:w="62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93"/>
        <w:gridCol w:w="2118"/>
        <w:gridCol w:w="2118"/>
      </w:tblGrid>
      <w:tr w:rsidR="002B37B2" w:rsidRPr="002F59C4" w:rsidTr="00720618">
        <w:trPr>
          <w:jc w:val="center"/>
        </w:trPr>
        <w:tc>
          <w:tcPr>
            <w:tcW w:w="1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sz w:val="24"/>
              </w:rPr>
              <w:t>Source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bCs/>
                <w:sz w:val="24"/>
              </w:rPr>
              <w:t>Δ</w:t>
            </w:r>
            <w:r w:rsidRPr="002F59C4">
              <w:rPr>
                <w:b/>
                <w:bCs/>
                <w:sz w:val="24"/>
                <w:vertAlign w:val="superscript"/>
              </w:rPr>
              <w:t>13</w:t>
            </w:r>
            <w:r w:rsidRPr="002F59C4">
              <w:rPr>
                <w:b/>
                <w:bCs/>
                <w:sz w:val="24"/>
              </w:rPr>
              <w:t>C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bCs/>
                <w:sz w:val="24"/>
              </w:rPr>
              <w:t>Δ</w:t>
            </w:r>
            <w:r w:rsidRPr="002F59C4">
              <w:rPr>
                <w:b/>
                <w:bCs/>
                <w:sz w:val="24"/>
                <w:vertAlign w:val="superscript"/>
              </w:rPr>
              <w:t>15</w:t>
            </w:r>
            <w:r w:rsidRPr="002F59C4">
              <w:rPr>
                <w:b/>
                <w:bCs/>
                <w:sz w:val="24"/>
              </w:rPr>
              <w:t>N</w:t>
            </w:r>
          </w:p>
        </w:tc>
      </w:tr>
      <w:tr w:rsidR="002B37B2" w:rsidRPr="002F59C4" w:rsidTr="00720618">
        <w:trPr>
          <w:trHeight w:val="300"/>
          <w:jc w:val="center"/>
        </w:trPr>
        <w:tc>
          <w:tcPr>
            <w:tcW w:w="1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Rice herbivore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1.08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0.50‰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2.41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0.59‰</w:t>
            </w:r>
          </w:p>
        </w:tc>
      </w:tr>
      <w:tr w:rsidR="002B37B2" w:rsidRPr="002F59C4" w:rsidTr="00720618">
        <w:trPr>
          <w:trHeight w:val="290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Tourist herbivore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0.68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0.48‰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2.05 </w:t>
            </w:r>
            <w:r w:rsidRPr="002F59C4">
              <w:rPr>
                <w:b/>
                <w:bCs/>
                <w:sz w:val="24"/>
              </w:rPr>
              <w:t xml:space="preserve">± </w:t>
            </w:r>
            <w:r w:rsidRPr="002F59C4">
              <w:rPr>
                <w:sz w:val="24"/>
              </w:rPr>
              <w:t>0.71‰</w:t>
            </w:r>
          </w:p>
        </w:tc>
      </w:tr>
      <w:tr w:rsidR="002B37B2" w:rsidRPr="002F59C4" w:rsidTr="00720618">
        <w:trPr>
          <w:trHeight w:val="300"/>
          <w:jc w:val="center"/>
        </w:trPr>
        <w:tc>
          <w:tcPr>
            <w:tcW w:w="19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Detritivore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0.82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0.26‰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1.42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0.85‰</w:t>
            </w:r>
          </w:p>
        </w:tc>
      </w:tr>
    </w:tbl>
    <w:p w:rsidR="002B37B2" w:rsidRPr="002F59C4" w:rsidRDefault="002B37B2" w:rsidP="002B37B2">
      <w:pPr>
        <w:rPr>
          <w:rFonts w:cs="Times New Roman"/>
          <w:b/>
          <w:bCs/>
        </w:rPr>
      </w:pPr>
      <w:r w:rsidRPr="002F59C4">
        <w:rPr>
          <w:rFonts w:cs="Times New Roman"/>
          <w:b/>
          <w:bCs/>
        </w:rPr>
        <w:br w:type="page"/>
      </w:r>
    </w:p>
    <w:p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S3.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Summary of predators’ diet composition in organic and conventional farms over crop stage. </w:t>
      </w:r>
      <w:r w:rsidR="00751DD3">
        <w:rPr>
          <w:rFonts w:cs="Times New Roman"/>
          <w:bCs/>
        </w:rPr>
        <w:t xml:space="preserve"> </w:t>
      </w:r>
      <w:proofErr w:type="gramStart"/>
      <w:r w:rsidRPr="002F59C4">
        <w:rPr>
          <w:rFonts w:cs="Times New Roman"/>
          <w:bCs/>
          <w:i/>
          <w:iCs/>
        </w:rPr>
        <w:t>n</w:t>
      </w:r>
      <w:proofErr w:type="gramEnd"/>
      <w:r w:rsidRPr="002F59C4">
        <w:rPr>
          <w:rFonts w:cs="Times New Roman"/>
          <w:bCs/>
        </w:rPr>
        <w:t xml:space="preserve"> represents the </w:t>
      </w:r>
      <w:r>
        <w:rPr>
          <w:rFonts w:cs="Times New Roman" w:hint="eastAsia"/>
          <w:bCs/>
        </w:rPr>
        <w:t>s</w:t>
      </w:r>
      <w:r>
        <w:rPr>
          <w:rFonts w:cs="Times New Roman"/>
          <w:bCs/>
        </w:rPr>
        <w:t xml:space="preserve">ample size </w:t>
      </w:r>
      <w:r w:rsidRPr="002F59C4">
        <w:rPr>
          <w:rFonts w:cs="Times New Roman"/>
          <w:bCs/>
        </w:rPr>
        <w:t>for each farm type</w:t>
      </w:r>
      <w:r>
        <w:rPr>
          <w:rFonts w:cs="Times New Roman" w:hint="eastAsia"/>
          <w:bCs/>
        </w:rPr>
        <w:t>-</w:t>
      </w:r>
      <w:r w:rsidRPr="002F59C4">
        <w:rPr>
          <w:rFonts w:cs="Times New Roman"/>
          <w:bCs/>
        </w:rPr>
        <w:t xml:space="preserve">crop stage combination. </w:t>
      </w:r>
      <w:r w:rsidR="00751DD3">
        <w:rPr>
          <w:rFonts w:cs="Times New Roman"/>
          <w:bCs/>
        </w:rPr>
        <w:t xml:space="preserve"> </w:t>
      </w:r>
      <w:ins w:id="10" w:author="." w:date="2020-02-14T09:04:00Z">
        <w:r w:rsidR="00130174">
          <w:rPr>
            <w:rFonts w:cs="Times New Roman" w:hint="eastAsia"/>
            <w:bCs/>
          </w:rPr>
          <w:t>N</w:t>
        </w:r>
      </w:ins>
      <w:ins w:id="11" w:author="." w:date="2020-02-11T22:11:00Z">
        <w:r w:rsidR="00130174">
          <w:rPr>
            <w:rFonts w:cs="Times New Roman" w:hint="eastAsia"/>
            <w:bCs/>
          </w:rPr>
          <w:t>umber of predator samples w</w:t>
        </w:r>
      </w:ins>
      <w:ins w:id="12" w:author="." w:date="2020-02-14T09:03:00Z">
        <w:r w:rsidR="00130174">
          <w:rPr>
            <w:rFonts w:cs="Times New Roman" w:hint="eastAsia"/>
            <w:bCs/>
          </w:rPr>
          <w:t>as</w:t>
        </w:r>
      </w:ins>
      <w:ins w:id="13" w:author="." w:date="2020-02-11T22:11:00Z">
        <w:r w:rsidR="007E41D0">
          <w:rPr>
            <w:rFonts w:cs="Times New Roman" w:hint="eastAsia"/>
            <w:bCs/>
          </w:rPr>
          <w:t xml:space="preserve"> summed across </w:t>
        </w:r>
      </w:ins>
      <w:ins w:id="14" w:author="." w:date="2020-02-14T09:05:00Z">
        <w:r w:rsidR="00130174">
          <w:rPr>
            <w:rFonts w:cs="Times New Roman" w:hint="eastAsia"/>
            <w:bCs/>
          </w:rPr>
          <w:t>replicate farms at</w:t>
        </w:r>
      </w:ins>
      <w:ins w:id="15" w:author="." w:date="2020-02-14T09:04:00Z">
        <w:r w:rsidR="00130174">
          <w:rPr>
            <w:rFonts w:cs="Times New Roman" w:hint="eastAsia"/>
            <w:bCs/>
          </w:rPr>
          <w:t xml:space="preserve"> each </w:t>
        </w:r>
      </w:ins>
      <w:ins w:id="16" w:author="." w:date="2020-02-11T22:11:00Z">
        <w:r w:rsidR="007E41D0" w:rsidRPr="002F59C4">
          <w:rPr>
            <w:rFonts w:cs="Times New Roman"/>
            <w:bCs/>
          </w:rPr>
          <w:t>crop stage</w:t>
        </w:r>
        <w:r w:rsidR="007E41D0">
          <w:rPr>
            <w:rFonts w:cs="Times New Roman" w:hint="eastAsia"/>
            <w:bCs/>
          </w:rPr>
          <w:t xml:space="preserve">.  </w:t>
        </w:r>
      </w:ins>
      <w:r w:rsidRPr="002F59C4">
        <w:rPr>
          <w:rFonts w:cs="Times New Roman"/>
          <w:bCs/>
        </w:rPr>
        <w:t xml:space="preserve">Note that the </w:t>
      </w:r>
      <w:r>
        <w:rPr>
          <w:rFonts w:cs="Times New Roman"/>
          <w:bCs/>
        </w:rPr>
        <w:t xml:space="preserve">discrepancies </w:t>
      </w:r>
      <w:r w:rsidRPr="002F59C4">
        <w:rPr>
          <w:rFonts w:cs="Times New Roman"/>
          <w:bCs/>
        </w:rPr>
        <w:t xml:space="preserve">in </w:t>
      </w:r>
      <w:r w:rsidRPr="002F59C4">
        <w:rPr>
          <w:rFonts w:cs="Times New Roman"/>
          <w:bCs/>
          <w:i/>
          <w:iCs/>
        </w:rPr>
        <w:t>n</w:t>
      </w:r>
      <w:r w:rsidRPr="002F59C4">
        <w:rPr>
          <w:rFonts w:cs="Times New Roman"/>
          <w:bCs/>
        </w:rPr>
        <w:t xml:space="preserve"> were due to insufficient predator samples for model estimation in some farms.</w:t>
      </w:r>
    </w:p>
    <w:tbl>
      <w:tblPr>
        <w:tblStyle w:val="TableNormal1"/>
        <w:tblW w:w="115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80"/>
        <w:gridCol w:w="1261"/>
        <w:gridCol w:w="953"/>
        <w:gridCol w:w="835"/>
        <w:gridCol w:w="1008"/>
        <w:gridCol w:w="1097"/>
        <w:gridCol w:w="887"/>
        <w:gridCol w:w="858"/>
        <w:gridCol w:w="1274"/>
        <w:gridCol w:w="1843"/>
      </w:tblGrid>
      <w:tr w:rsidR="007B3EA5" w:rsidRPr="002F59C4" w:rsidTr="007B3EA5">
        <w:trPr>
          <w:trHeight w:val="310"/>
        </w:trPr>
        <w:tc>
          <w:tcPr>
            <w:tcW w:w="158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Farm type</w:t>
            </w:r>
          </w:p>
        </w:tc>
        <w:tc>
          <w:tcPr>
            <w:tcW w:w="1261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Crop stage</w:t>
            </w:r>
          </w:p>
        </w:tc>
        <w:tc>
          <w:tcPr>
            <w:tcW w:w="563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Prey source</w:t>
            </w:r>
          </w:p>
        </w:tc>
        <w:tc>
          <w:tcPr>
            <w:tcW w:w="1274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3EA5" w:rsidRPr="00C01150" w:rsidRDefault="00744D7F" w:rsidP="007B3E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i/>
                <w:sz w:val="24"/>
                <w:szCs w:val="24"/>
                <w:rPrChange w:id="17" w:author="." w:date="2020-02-11T21:57:00Z">
                  <w:rPr>
                    <w:rFonts w:eastAsia="新細明體" w:cstheme="minorBidi"/>
                    <w:kern w:val="2"/>
                    <w:sz w:val="24"/>
                    <w:szCs w:val="24"/>
                    <w:bdr w:val="none" w:sz="0" w:space="0" w:color="auto"/>
                  </w:rPr>
                </w:rPrChange>
              </w:rPr>
            </w:pPr>
            <w:ins w:id="18" w:author="." w:date="2020-02-11T21:57:00Z">
              <w:r w:rsidRPr="00744D7F">
                <w:rPr>
                  <w:i/>
                  <w:iCs/>
                  <w:szCs w:val="24"/>
                  <w:rPrChange w:id="19" w:author="." w:date="2020-02-11T21:57:00Z">
                    <w:rPr>
                      <w:iCs/>
                      <w:szCs w:val="24"/>
                    </w:rPr>
                  </w:rPrChange>
                </w:rPr>
                <w:t>n</w:t>
              </w:r>
            </w:ins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nil"/>
              <w:right w:val="nil"/>
            </w:tcBorders>
            <w:vAlign w:val="center"/>
          </w:tcPr>
          <w:p w:rsidR="007B3EA5" w:rsidRPr="007B3EA5" w:rsidDel="007B3EA5" w:rsidRDefault="007B3EA5" w:rsidP="007B3EA5">
            <w:pPr>
              <w:spacing w:line="480" w:lineRule="auto"/>
              <w:jc w:val="center"/>
              <w:rPr>
                <w:b/>
                <w:iCs/>
                <w:sz w:val="24"/>
                <w:szCs w:val="24"/>
              </w:rPr>
            </w:pPr>
            <w:ins w:id="20" w:author="." w:date="2020-02-11T21:55:00Z">
              <w:r w:rsidRPr="007B3EA5">
                <w:rPr>
                  <w:rFonts w:hint="eastAsia"/>
                  <w:iCs/>
                  <w:sz w:val="24"/>
                  <w:szCs w:val="24"/>
                </w:rPr>
                <w:t>Number of p</w:t>
              </w:r>
              <w:r>
                <w:rPr>
                  <w:rFonts w:hint="eastAsia"/>
                  <w:iCs/>
                  <w:sz w:val="24"/>
                  <w:szCs w:val="24"/>
                </w:rPr>
                <w:t>redator</w:t>
              </w:r>
            </w:ins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ins w:id="21" w:author="." w:date="2020-02-11T21:56:00Z">
              <w:r>
                <w:rPr>
                  <w:rFonts w:hint="eastAsia"/>
                  <w:iCs/>
                  <w:sz w:val="24"/>
                  <w:szCs w:val="24"/>
                </w:rPr>
                <w:t>samples</w:t>
              </w:r>
            </w:ins>
          </w:p>
        </w:tc>
      </w:tr>
      <w:tr w:rsidR="007B3EA5" w:rsidRPr="002F59C4" w:rsidTr="007B3EA5">
        <w:trPr>
          <w:trHeight w:val="300"/>
        </w:trPr>
        <w:tc>
          <w:tcPr>
            <w:tcW w:w="158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Rice herbivore</w:t>
            </w:r>
          </w:p>
        </w:tc>
        <w:tc>
          <w:tcPr>
            <w:tcW w:w="210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Tourist herbivore</w:t>
            </w:r>
          </w:p>
        </w:tc>
        <w:tc>
          <w:tcPr>
            <w:tcW w:w="174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Detritivore</w:t>
            </w:r>
          </w:p>
        </w:tc>
        <w:tc>
          <w:tcPr>
            <w:tcW w:w="1274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B3EA5" w:rsidRPr="007B3EA5" w:rsidRDefault="007B3EA5" w:rsidP="007B3EA5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right w:val="nil"/>
            </w:tcBorders>
          </w:tcPr>
          <w:p w:rsidR="007B3EA5" w:rsidRPr="007B3EA5" w:rsidRDefault="007B3EA5" w:rsidP="007B3EA5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7B3EA5" w:rsidRPr="002F59C4" w:rsidTr="007B3EA5">
        <w:trPr>
          <w:trHeight w:val="397"/>
        </w:trPr>
        <w:tc>
          <w:tcPr>
            <w:tcW w:w="158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Mean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SD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Mean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SD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Mean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SD</w:t>
            </w:r>
          </w:p>
        </w:tc>
        <w:tc>
          <w:tcPr>
            <w:tcW w:w="1274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B3EA5" w:rsidRPr="007B3EA5" w:rsidRDefault="007B3EA5" w:rsidP="007B3EA5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:rsidR="007B3EA5" w:rsidRPr="007B3EA5" w:rsidRDefault="007B3EA5" w:rsidP="007B3EA5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7B3EA5" w:rsidRPr="002F59C4" w:rsidTr="007B3EA5">
        <w:trPr>
          <w:trHeight w:val="295"/>
        </w:trPr>
        <w:tc>
          <w:tcPr>
            <w:tcW w:w="15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Organic</w:t>
            </w:r>
          </w:p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7B3EA5">
              <w:rPr>
                <w:sz w:val="24"/>
                <w:szCs w:val="24"/>
              </w:rPr>
              <w:t>Tillering</w:t>
            </w:r>
            <w:proofErr w:type="spellEnd"/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0.342</w:t>
            </w:r>
          </w:p>
        </w:tc>
        <w:tc>
          <w:tcPr>
            <w:tcW w:w="8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0.109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0.271</w:t>
            </w: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0.115</w:t>
            </w:r>
          </w:p>
        </w:tc>
        <w:tc>
          <w:tcPr>
            <w:tcW w:w="88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0.387</w:t>
            </w:r>
          </w:p>
        </w:tc>
        <w:tc>
          <w:tcPr>
            <w:tcW w:w="85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0.174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B3EA5" w:rsidRPr="007B3EA5" w:rsidRDefault="007B3EA5" w:rsidP="00B473C8">
            <w:pPr>
              <w:jc w:val="center"/>
              <w:rPr>
                <w:color w:val="FF0000"/>
                <w:sz w:val="24"/>
                <w:szCs w:val="24"/>
              </w:rPr>
            </w:pPr>
            <w:ins w:id="22" w:author="." w:date="2020-02-11T21:57:00Z">
              <w:r w:rsidRPr="007B3EA5">
                <w:rPr>
                  <w:color w:val="FF0000"/>
                  <w:sz w:val="24"/>
                  <w:szCs w:val="24"/>
                </w:rPr>
                <w:t>27</w:t>
              </w:r>
            </w:ins>
          </w:p>
        </w:tc>
      </w:tr>
      <w:tr w:rsidR="007B3EA5" w:rsidRPr="002F59C4" w:rsidTr="007B3EA5">
        <w:trPr>
          <w:trHeight w:val="290"/>
        </w:trPr>
        <w:tc>
          <w:tcPr>
            <w:tcW w:w="1580" w:type="dxa"/>
            <w:vMerge/>
            <w:tcBorders>
              <w:left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Flowering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0.616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0.075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0.219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0.119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B3EA5" w:rsidRPr="007B3EA5" w:rsidRDefault="007B3EA5" w:rsidP="00B473C8">
            <w:pPr>
              <w:jc w:val="center"/>
              <w:rPr>
                <w:color w:val="FF0000"/>
                <w:sz w:val="24"/>
                <w:szCs w:val="24"/>
              </w:rPr>
            </w:pPr>
            <w:ins w:id="23" w:author="." w:date="2020-02-11T21:57:00Z">
              <w:r w:rsidRPr="007B3EA5">
                <w:rPr>
                  <w:color w:val="FF0000"/>
                  <w:sz w:val="24"/>
                  <w:szCs w:val="24"/>
                </w:rPr>
                <w:t>12</w:t>
              </w:r>
            </w:ins>
          </w:p>
        </w:tc>
      </w:tr>
      <w:tr w:rsidR="007B3EA5" w:rsidRPr="002F59C4" w:rsidTr="007B3EA5">
        <w:trPr>
          <w:trHeight w:val="290"/>
        </w:trPr>
        <w:tc>
          <w:tcPr>
            <w:tcW w:w="1580" w:type="dxa"/>
            <w:vMerge/>
            <w:tcBorders>
              <w:left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Ripening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0.899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0.009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0.035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B3EA5" w:rsidRPr="007B3EA5" w:rsidRDefault="007B3EA5" w:rsidP="00B473C8">
            <w:pPr>
              <w:jc w:val="center"/>
              <w:rPr>
                <w:color w:val="FF0000"/>
                <w:sz w:val="24"/>
                <w:szCs w:val="24"/>
              </w:rPr>
            </w:pPr>
            <w:ins w:id="24" w:author="." w:date="2020-02-11T21:57:00Z">
              <w:r w:rsidRPr="007B3EA5">
                <w:rPr>
                  <w:color w:val="FF0000"/>
                  <w:sz w:val="24"/>
                  <w:szCs w:val="24"/>
                </w:rPr>
                <w:t>13</w:t>
              </w:r>
            </w:ins>
          </w:p>
        </w:tc>
      </w:tr>
      <w:tr w:rsidR="007B3EA5" w:rsidRPr="002F59C4" w:rsidTr="007B3EA5">
        <w:trPr>
          <w:trHeight w:val="290"/>
        </w:trPr>
        <w:tc>
          <w:tcPr>
            <w:tcW w:w="158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 xml:space="preserve"> Conventional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7B3EA5">
              <w:rPr>
                <w:sz w:val="24"/>
                <w:szCs w:val="24"/>
              </w:rPr>
              <w:t>Tillering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0.553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0.264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0.120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B3EA5" w:rsidRPr="007B3EA5" w:rsidRDefault="007B3EA5" w:rsidP="00B473C8">
            <w:pPr>
              <w:jc w:val="center"/>
              <w:rPr>
                <w:color w:val="FF0000"/>
                <w:sz w:val="24"/>
                <w:szCs w:val="24"/>
              </w:rPr>
            </w:pPr>
            <w:ins w:id="25" w:author="." w:date="2020-02-11T21:57:00Z">
              <w:r w:rsidRPr="007B3EA5">
                <w:rPr>
                  <w:color w:val="FF0000"/>
                  <w:sz w:val="24"/>
                  <w:szCs w:val="24"/>
                </w:rPr>
                <w:t>28</w:t>
              </w:r>
            </w:ins>
          </w:p>
        </w:tc>
      </w:tr>
      <w:tr w:rsidR="007B3EA5" w:rsidRPr="002F59C4" w:rsidTr="007B3EA5">
        <w:trPr>
          <w:trHeight w:val="290"/>
        </w:trPr>
        <w:tc>
          <w:tcPr>
            <w:tcW w:w="158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Flowering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0.814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0.107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0.041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0.096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0.067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B3EA5" w:rsidRPr="007B3EA5" w:rsidRDefault="007B3EA5" w:rsidP="00B473C8">
            <w:pPr>
              <w:jc w:val="center"/>
              <w:rPr>
                <w:color w:val="FF0000"/>
                <w:sz w:val="24"/>
                <w:szCs w:val="24"/>
              </w:rPr>
            </w:pPr>
            <w:ins w:id="26" w:author="." w:date="2020-02-11T21:57:00Z">
              <w:r w:rsidRPr="007B3EA5">
                <w:rPr>
                  <w:color w:val="FF0000"/>
                  <w:sz w:val="24"/>
                  <w:szCs w:val="24"/>
                </w:rPr>
                <w:t>12</w:t>
              </w:r>
            </w:ins>
          </w:p>
        </w:tc>
      </w:tr>
      <w:tr w:rsidR="007B3EA5" w:rsidRPr="002F59C4" w:rsidTr="007B3EA5">
        <w:trPr>
          <w:trHeight w:val="290"/>
        </w:trPr>
        <w:tc>
          <w:tcPr>
            <w:tcW w:w="1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Ripening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0.934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0.046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0.016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EA5" w:rsidRPr="007B3EA5" w:rsidRDefault="007B3EA5" w:rsidP="0072061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B3EA5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B3EA5" w:rsidRPr="007B3EA5" w:rsidRDefault="007B3EA5" w:rsidP="00B473C8">
            <w:pPr>
              <w:jc w:val="center"/>
              <w:rPr>
                <w:color w:val="FF0000"/>
                <w:sz w:val="24"/>
                <w:szCs w:val="24"/>
              </w:rPr>
            </w:pPr>
            <w:ins w:id="27" w:author="." w:date="2020-02-11T21:57:00Z">
              <w:r w:rsidRPr="007B3EA5">
                <w:rPr>
                  <w:color w:val="FF0000"/>
                  <w:sz w:val="24"/>
                  <w:szCs w:val="24"/>
                </w:rPr>
                <w:t>11</w:t>
              </w:r>
            </w:ins>
          </w:p>
        </w:tc>
      </w:tr>
    </w:tbl>
    <w:p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</w:p>
    <w:p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r w:rsidRPr="002F59C4">
        <w:rPr>
          <w:rFonts w:cs="Times New Roman"/>
        </w:rPr>
        <w:br w:type="page"/>
      </w:r>
    </w:p>
    <w:p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S1.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Stable isotope signatures (δ</w:t>
      </w:r>
      <w:r w:rsidRPr="002F59C4">
        <w:rPr>
          <w:rFonts w:cs="Times New Roman"/>
          <w:bCs/>
          <w:vertAlign w:val="superscript"/>
        </w:rPr>
        <w:t>13</w:t>
      </w:r>
      <w:r w:rsidRPr="002F59C4">
        <w:rPr>
          <w:rFonts w:cs="Times New Roman"/>
          <w:bCs/>
        </w:rPr>
        <w:t>C and δ</w:t>
      </w:r>
      <w:r w:rsidRPr="002F59C4">
        <w:rPr>
          <w:rFonts w:cs="Times New Roman"/>
          <w:bCs/>
          <w:vertAlign w:val="superscript"/>
        </w:rPr>
        <w:t>15</w:t>
      </w:r>
      <w:r w:rsidRPr="002F59C4">
        <w:rPr>
          <w:rFonts w:cs="Times New Roman"/>
          <w:bCs/>
        </w:rPr>
        <w:t xml:space="preserve">N) of primary producer (rice, </w:t>
      </w:r>
      <w:proofErr w:type="spellStart"/>
      <w:r w:rsidRPr="002F59C4">
        <w:rPr>
          <w:rFonts w:cs="Times New Roman"/>
          <w:bCs/>
          <w:i/>
        </w:rPr>
        <w:t>Oryza</w:t>
      </w:r>
      <w:proofErr w:type="spellEnd"/>
      <w:r w:rsidRPr="002F59C4">
        <w:rPr>
          <w:rFonts w:cs="Times New Roman"/>
          <w:bCs/>
          <w:i/>
        </w:rPr>
        <w:t xml:space="preserve"> sativa</w:t>
      </w:r>
      <w:r w:rsidRPr="002F59C4">
        <w:rPr>
          <w:rFonts w:cs="Times New Roman"/>
          <w:bCs/>
        </w:rPr>
        <w:t xml:space="preserve"> L.) and prey sources (rice herbivore, tourist herbivore and detritivore) in rice farms (mean ± SE).</w:t>
      </w:r>
      <w:r w:rsidRPr="002F59C4">
        <w:rPr>
          <w:rFonts w:cs="Times New Roman"/>
        </w:rPr>
        <w:t xml:space="preserve"> </w:t>
      </w:r>
      <w:r w:rsidR="00AF11D1">
        <w:rPr>
          <w:rFonts w:cs="Times New Roman"/>
        </w:rPr>
        <w:t xml:space="preserve"> </w:t>
      </w:r>
      <w:r>
        <w:rPr>
          <w:rFonts w:cs="Times New Roman"/>
          <w:bCs/>
        </w:rPr>
        <w:t xml:space="preserve">Arthropod samples </w:t>
      </w:r>
      <w:r w:rsidRPr="002F59C4">
        <w:rPr>
          <w:rFonts w:cs="Times New Roman"/>
          <w:bCs/>
        </w:rPr>
        <w:t>were pooled</w:t>
      </w:r>
      <w:r>
        <w:rPr>
          <w:rFonts w:cs="Times New Roman"/>
          <w:bCs/>
        </w:rPr>
        <w:t xml:space="preserve"> across all study farms</w:t>
      </w:r>
      <w:r w:rsidRPr="002F59C4">
        <w:rPr>
          <w:rFonts w:cs="Times New Roman"/>
          <w:bCs/>
        </w:rPr>
        <w:t xml:space="preserve">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The isotope values of prey sources were corrected for trophic discrimination factors (TDF</w:t>
      </w:r>
      <w:ins w:id="28" w:author="." w:date="2020-02-14T09:06:00Z">
        <w:r w:rsidR="006663B1">
          <w:rPr>
            <w:rFonts w:cs="Times New Roman" w:hint="eastAsia"/>
            <w:bCs/>
          </w:rPr>
          <w:t>s</w:t>
        </w:r>
      </w:ins>
      <w:r w:rsidRPr="002F59C4">
        <w:rPr>
          <w:rFonts w:cs="Times New Roman"/>
          <w:bCs/>
        </w:rPr>
        <w:t xml:space="preserve">) estimated from the diet-dependent discrimination equation proposed by </w:t>
      </w:r>
      <w:r w:rsidRPr="002F59C4">
        <w:rPr>
          <w:rFonts w:cs="Times New Roman"/>
          <w:bCs/>
          <w:noProof/>
        </w:rPr>
        <w:t>Caut et al. (2009)</w:t>
      </w:r>
      <w:r w:rsidRPr="002F59C4">
        <w:rPr>
          <w:rFonts w:cs="Times New Roman"/>
          <w:bCs/>
        </w:rPr>
        <w:t xml:space="preserve">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Note that the primary producer samples were collected from six </w:t>
      </w:r>
      <w:r>
        <w:rPr>
          <w:rFonts w:cs="Times New Roman"/>
          <w:bCs/>
        </w:rPr>
        <w:t>(</w:t>
      </w:r>
      <w:r w:rsidRPr="002F59C4">
        <w:rPr>
          <w:rFonts w:cs="Times New Roman"/>
          <w:bCs/>
        </w:rPr>
        <w:t>three organic and three conventional</w:t>
      </w:r>
      <w:r>
        <w:rPr>
          <w:rFonts w:cs="Times New Roman"/>
          <w:bCs/>
        </w:rPr>
        <w:t>)</w:t>
      </w:r>
      <w:r w:rsidRPr="002F59C4">
        <w:rPr>
          <w:rFonts w:cs="Times New Roman"/>
          <w:bCs/>
        </w:rPr>
        <w:t xml:space="preserve"> of the 14 </w:t>
      </w:r>
      <w:r>
        <w:rPr>
          <w:rFonts w:cs="Times New Roman"/>
          <w:bCs/>
        </w:rPr>
        <w:t xml:space="preserve">study </w:t>
      </w:r>
      <w:r w:rsidRPr="002F59C4">
        <w:rPr>
          <w:rFonts w:cs="Times New Roman"/>
          <w:bCs/>
        </w:rPr>
        <w:t>farms during a preliminary survey in 2017.</w:t>
      </w:r>
    </w:p>
    <w:p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  <w:noProof/>
        </w:rPr>
        <w:drawing>
          <wp:inline distT="0" distB="0" distL="0" distR="0">
            <wp:extent cx="4471007" cy="3725839"/>
            <wp:effectExtent l="19050" t="0" r="5743" b="0"/>
            <wp:docPr id="28" name="圖片 6" descr="Bi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lot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007" cy="37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C4">
        <w:rPr>
          <w:rFonts w:cs="Times New Roman"/>
        </w:rPr>
        <w:br w:type="page"/>
      </w:r>
    </w:p>
    <w:p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S2.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Relative abundances of prey sources in organic and conventional farms over crop stage.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Samples</w:t>
      </w:r>
      <w:r>
        <w:rPr>
          <w:rFonts w:cs="Times New Roman"/>
          <w:bCs/>
        </w:rPr>
        <w:t xml:space="preserve"> </w:t>
      </w:r>
      <w:ins w:id="29" w:author="." w:date="2020-02-14T09:06:00Z">
        <w:r w:rsidR="009668B3">
          <w:rPr>
            <w:rFonts w:cs="Times New Roman" w:hint="eastAsia"/>
            <w:bCs/>
          </w:rPr>
          <w:t xml:space="preserve">from replicated </w:t>
        </w:r>
      </w:ins>
      <w:ins w:id="30" w:author="." w:date="2020-02-14T09:07:00Z">
        <w:r w:rsidR="009668B3">
          <w:rPr>
            <w:rFonts w:cs="Times New Roman" w:hint="eastAsia"/>
            <w:bCs/>
          </w:rPr>
          <w:t xml:space="preserve">farms </w:t>
        </w:r>
      </w:ins>
      <w:r>
        <w:rPr>
          <w:rFonts w:cs="Times New Roman"/>
          <w:bCs/>
        </w:rPr>
        <w:t>within each farm type (</w:t>
      </w:r>
      <w:r w:rsidRPr="002F59C4">
        <w:rPr>
          <w:rFonts w:cs="Times New Roman"/>
          <w:bCs/>
        </w:rPr>
        <w:t xml:space="preserve">organic </w:t>
      </w:r>
      <w:r>
        <w:rPr>
          <w:rFonts w:cs="Times New Roman"/>
          <w:bCs/>
        </w:rPr>
        <w:t xml:space="preserve">vs. </w:t>
      </w:r>
      <w:r w:rsidRPr="002F59C4">
        <w:rPr>
          <w:rFonts w:cs="Times New Roman"/>
          <w:bCs/>
        </w:rPr>
        <w:t>conventional</w:t>
      </w:r>
      <w:r>
        <w:rPr>
          <w:rFonts w:cs="Times New Roman"/>
          <w:bCs/>
        </w:rPr>
        <w:t xml:space="preserve">) </w:t>
      </w:r>
      <w:r w:rsidRPr="002F59C4">
        <w:rPr>
          <w:rFonts w:cs="Times New Roman"/>
          <w:bCs/>
        </w:rPr>
        <w:t>were pooled and relative abundances were calculated as the proportion of each prey source to the total abundance of all prey sources.</w:t>
      </w:r>
    </w:p>
    <w:p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r w:rsidRPr="002F59C4">
        <w:rPr>
          <w:rFonts w:cs="Times New Roman"/>
          <w:b/>
          <w:bCs/>
          <w:noProof/>
        </w:rPr>
        <w:drawing>
          <wp:inline distT="0" distB="0" distL="0" distR="0">
            <wp:extent cx="4933340" cy="3136020"/>
            <wp:effectExtent l="19050" t="0" r="610" b="0"/>
            <wp:docPr id="29" name="圖片 5" descr="Relative.Abd_Or.Cv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ve.Abd_Or.Cv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728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</w:rPr>
        <w:br w:type="page"/>
      </w:r>
    </w:p>
    <w:p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S3.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Scatterplot showing the relationship between rice herbivore consumption by predators and relative abundance of rice herbivores.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Points represent predators’ consumption for each individual farm</w:t>
      </w:r>
      <w:r>
        <w:rPr>
          <w:rFonts w:cs="Times New Roman"/>
          <w:bCs/>
        </w:rPr>
        <w:t>-</w:t>
      </w:r>
      <w:r w:rsidRPr="002F59C4">
        <w:rPr>
          <w:rFonts w:cs="Times New Roman"/>
          <w:bCs/>
        </w:rPr>
        <w:t xml:space="preserve">crop stage combination.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The lines were fitted with beta regression models </w:t>
      </w:r>
      <w:r>
        <w:rPr>
          <w:rFonts w:cs="Times New Roman"/>
          <w:bCs/>
        </w:rPr>
        <w:t xml:space="preserve">individually </w:t>
      </w:r>
      <w:r w:rsidRPr="002F59C4">
        <w:rPr>
          <w:rFonts w:cs="Times New Roman"/>
          <w:bCs/>
        </w:rPr>
        <w:t xml:space="preserve">for organic (dashed, </w:t>
      </w:r>
      <w:r w:rsidRPr="002F59C4">
        <w:rPr>
          <w:rFonts w:cs="Times New Roman"/>
          <w:bCs/>
          <w:i/>
          <w:iCs/>
        </w:rPr>
        <w:t>Z</w:t>
      </w:r>
      <w:r w:rsidRPr="002F59C4">
        <w:rPr>
          <w:rFonts w:cs="Times New Roman"/>
          <w:bCs/>
        </w:rPr>
        <w:t xml:space="preserve"> = 2.52, </w:t>
      </w:r>
      <w:r w:rsidRPr="002F59C4">
        <w:rPr>
          <w:rFonts w:cs="Times New Roman"/>
          <w:bCs/>
          <w:i/>
          <w:iCs/>
        </w:rPr>
        <w:t xml:space="preserve">P </w:t>
      </w:r>
      <w:r w:rsidRPr="002F59C4">
        <w:rPr>
          <w:rFonts w:cs="Times New Roman"/>
          <w:bCs/>
        </w:rPr>
        <w:t>= 0.01)</w:t>
      </w:r>
      <w:r>
        <w:rPr>
          <w:rFonts w:cs="Times New Roman"/>
          <w:bCs/>
        </w:rPr>
        <w:t xml:space="preserve">, </w:t>
      </w:r>
      <w:r w:rsidRPr="002F59C4">
        <w:rPr>
          <w:rFonts w:cs="Times New Roman"/>
          <w:bCs/>
        </w:rPr>
        <w:t>conventional</w:t>
      </w:r>
      <w:r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(dot-</w:t>
      </w:r>
      <w:r>
        <w:rPr>
          <w:rFonts w:cs="Times New Roman"/>
          <w:bCs/>
        </w:rPr>
        <w:t>d</w:t>
      </w:r>
      <w:r w:rsidRPr="002F59C4">
        <w:rPr>
          <w:rFonts w:cs="Times New Roman"/>
          <w:bCs/>
        </w:rPr>
        <w:t xml:space="preserve">ashed, </w:t>
      </w:r>
      <w:r w:rsidRPr="002F59C4">
        <w:rPr>
          <w:rFonts w:cs="Times New Roman"/>
          <w:bCs/>
          <w:i/>
        </w:rPr>
        <w:t>Z</w:t>
      </w:r>
      <w:r w:rsidRPr="002F59C4">
        <w:rPr>
          <w:rFonts w:cs="Times New Roman"/>
          <w:bCs/>
        </w:rPr>
        <w:t xml:space="preserve"> = 4.60, </w:t>
      </w:r>
      <w:r w:rsidRPr="002F59C4">
        <w:rPr>
          <w:rFonts w:cs="Times New Roman"/>
          <w:bCs/>
          <w:i/>
          <w:iCs/>
        </w:rPr>
        <w:t>P</w:t>
      </w:r>
      <w:r w:rsidRPr="002F59C4">
        <w:rPr>
          <w:rFonts w:cs="Times New Roman"/>
          <w:bCs/>
        </w:rPr>
        <w:t xml:space="preserve"> &lt; 0.001), and both farm</w:t>
      </w:r>
      <w:r>
        <w:rPr>
          <w:rFonts w:cs="Times New Roman"/>
          <w:bCs/>
        </w:rPr>
        <w:t xml:space="preserve">s </w:t>
      </w:r>
      <w:r w:rsidRPr="002F59C4">
        <w:rPr>
          <w:rFonts w:cs="Times New Roman"/>
          <w:bCs/>
        </w:rPr>
        <w:t xml:space="preserve">combined (solid line, </w:t>
      </w:r>
      <w:r w:rsidRPr="002F59C4">
        <w:rPr>
          <w:rFonts w:cs="Times New Roman"/>
          <w:bCs/>
          <w:i/>
          <w:iCs/>
        </w:rPr>
        <w:t>Z</w:t>
      </w:r>
      <w:r w:rsidRPr="002F59C4">
        <w:rPr>
          <w:rFonts w:cs="Times New Roman"/>
          <w:bCs/>
        </w:rPr>
        <w:t xml:space="preserve"> = 4.41, </w:t>
      </w:r>
      <w:r w:rsidRPr="002F59C4">
        <w:rPr>
          <w:rFonts w:cs="Times New Roman"/>
          <w:bCs/>
          <w:i/>
        </w:rPr>
        <w:t>P</w:t>
      </w:r>
      <w:r w:rsidRPr="002F59C4">
        <w:rPr>
          <w:rFonts w:cs="Times New Roman"/>
          <w:bCs/>
        </w:rPr>
        <w:t xml:space="preserve"> &lt; 0.001). </w:t>
      </w:r>
    </w:p>
    <w:p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  <w:noProof/>
        </w:rPr>
        <w:drawing>
          <wp:inline distT="0" distB="0" distL="0" distR="0">
            <wp:extent cx="3905987" cy="3254990"/>
            <wp:effectExtent l="19050" t="0" r="0" b="0"/>
            <wp:docPr id="30" name="圖片 4" descr="Rel.Abd_Prop_bet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Abd_Prop_beta.tif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987" cy="32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B2" w:rsidRPr="002F59C4" w:rsidRDefault="002B37B2" w:rsidP="002B37B2">
      <w:pPr>
        <w:spacing w:line="480" w:lineRule="auto"/>
        <w:rPr>
          <w:rFonts w:cs="Times New Roman"/>
        </w:rPr>
      </w:pPr>
    </w:p>
    <w:p w:rsidR="002B37B2" w:rsidRPr="002F59C4" w:rsidRDefault="002B37B2" w:rsidP="002B37B2">
      <w:pPr>
        <w:spacing w:line="480" w:lineRule="auto"/>
        <w:rPr>
          <w:rFonts w:cs="Times New Roman"/>
          <w:b/>
        </w:rPr>
      </w:pPr>
      <w:r w:rsidRPr="002F59C4">
        <w:rPr>
          <w:rFonts w:cs="Times New Roman" w:hint="eastAsia"/>
          <w:b/>
        </w:rPr>
        <w:t>Literature Cited</w:t>
      </w:r>
    </w:p>
    <w:p w:rsidR="002B37B2" w:rsidRDefault="002B37B2" w:rsidP="002B4522">
      <w:pPr>
        <w:pStyle w:val="EndNoteBibliography"/>
        <w:spacing w:after="0" w:line="480" w:lineRule="auto"/>
        <w:ind w:left="720" w:hanging="720"/>
        <w:jc w:val="left"/>
        <w:rPr>
          <w:b/>
        </w:rPr>
      </w:pPr>
      <w:r w:rsidRPr="002F59C4">
        <w:rPr>
          <w:noProof/>
          <w:color w:val="auto"/>
        </w:rPr>
        <w:t xml:space="preserve">Caut, S., </w:t>
      </w:r>
      <w:r w:rsidR="00B72B9C" w:rsidRPr="002F59C4">
        <w:rPr>
          <w:noProof/>
          <w:color w:val="auto"/>
        </w:rPr>
        <w:t>Angulo</w:t>
      </w:r>
      <w:r w:rsidR="00B72B9C">
        <w:rPr>
          <w:noProof/>
          <w:color w:val="auto"/>
        </w:rPr>
        <w:t>,</w:t>
      </w:r>
      <w:r w:rsidR="00B72B9C" w:rsidRPr="002F59C4">
        <w:rPr>
          <w:noProof/>
          <w:color w:val="auto"/>
        </w:rPr>
        <w:t xml:space="preserve"> </w:t>
      </w:r>
      <w:r w:rsidRPr="002F59C4">
        <w:rPr>
          <w:noProof/>
          <w:color w:val="auto"/>
        </w:rPr>
        <w:t>E.</w:t>
      </w:r>
      <w:r w:rsidR="00B72B9C">
        <w:rPr>
          <w:noProof/>
          <w:color w:val="auto"/>
        </w:rPr>
        <w:t xml:space="preserve"> &amp;</w:t>
      </w:r>
      <w:r w:rsidRPr="002F59C4">
        <w:rPr>
          <w:noProof/>
          <w:color w:val="auto"/>
        </w:rPr>
        <w:t xml:space="preserve"> </w:t>
      </w:r>
      <w:r w:rsidR="00B72B9C" w:rsidRPr="002F59C4">
        <w:rPr>
          <w:noProof/>
          <w:color w:val="auto"/>
        </w:rPr>
        <w:t>Courchamp</w:t>
      </w:r>
      <w:r w:rsidR="00B72B9C">
        <w:rPr>
          <w:noProof/>
          <w:color w:val="auto"/>
        </w:rPr>
        <w:t>,</w:t>
      </w:r>
      <w:r w:rsidR="00B72B9C" w:rsidRPr="002F59C4">
        <w:rPr>
          <w:noProof/>
          <w:color w:val="auto"/>
        </w:rPr>
        <w:t xml:space="preserve"> </w:t>
      </w:r>
      <w:r w:rsidRPr="002F59C4">
        <w:rPr>
          <w:noProof/>
          <w:color w:val="auto"/>
        </w:rPr>
        <w:t xml:space="preserve">F. </w:t>
      </w:r>
      <w:r w:rsidR="00B72B9C">
        <w:rPr>
          <w:noProof/>
          <w:color w:val="auto"/>
        </w:rPr>
        <w:t>(</w:t>
      </w:r>
      <w:r w:rsidRPr="002F59C4">
        <w:rPr>
          <w:noProof/>
          <w:color w:val="auto"/>
        </w:rPr>
        <w:t>2009</w:t>
      </w:r>
      <w:r w:rsidR="00B72B9C">
        <w:rPr>
          <w:noProof/>
          <w:color w:val="auto"/>
        </w:rPr>
        <w:t>)</w:t>
      </w:r>
      <w:r w:rsidRPr="002F59C4">
        <w:rPr>
          <w:noProof/>
          <w:color w:val="auto"/>
        </w:rPr>
        <w:t xml:space="preserve"> Variation in discrimination factors (Δ15N and Δ13C): the effect of diet isotopic values and applications for diet reconstruction. </w:t>
      </w:r>
      <w:r w:rsidRPr="00B72B9C">
        <w:rPr>
          <w:i/>
          <w:noProof/>
          <w:color w:val="auto"/>
        </w:rPr>
        <w:t>Journal of Applied Ecology</w:t>
      </w:r>
      <w:r w:rsidRPr="002F59C4">
        <w:rPr>
          <w:noProof/>
          <w:color w:val="auto"/>
        </w:rPr>
        <w:t xml:space="preserve"> </w:t>
      </w:r>
      <w:r w:rsidRPr="00B72B9C">
        <w:rPr>
          <w:noProof/>
          <w:color w:val="auto"/>
        </w:rPr>
        <w:t>46</w:t>
      </w:r>
      <w:r w:rsidR="00B72B9C">
        <w:rPr>
          <w:noProof/>
          <w:color w:val="auto"/>
        </w:rPr>
        <w:t xml:space="preserve">, </w:t>
      </w:r>
      <w:r w:rsidRPr="002F59C4">
        <w:rPr>
          <w:noProof/>
          <w:color w:val="auto"/>
        </w:rPr>
        <w:t>443-453.</w:t>
      </w:r>
    </w:p>
    <w:sectPr w:rsidR="002B37B2" w:rsidSect="005F07E6">
      <w:footerReference w:type="default" r:id="rId13"/>
      <w:pgSz w:w="11906" w:h="16838" w:code="9"/>
      <w:pgMar w:top="1440" w:right="1440" w:bottom="1440" w:left="1440" w:header="567" w:footer="567" w:gutter="0"/>
      <w:lnNumType w:countBy="1" w:restart="continuous"/>
      <w:pgNumType w:start="1"/>
      <w:cols w:space="425"/>
      <w:docGrid w:linePitch="4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." w:date="2020-02-11T21:47:00Z" w:initials=".">
    <w:p w:rsidR="007B3EA5" w:rsidRDefault="007B3EA5" w:rsidP="007B3EA5">
      <w:pPr>
        <w:pStyle w:val="a9"/>
        <w:rPr>
          <w:lang w:eastAsia="zh-TW"/>
        </w:rPr>
      </w:pPr>
      <w:r>
        <w:rPr>
          <w:rStyle w:val="a8"/>
        </w:rPr>
        <w:annotationRef/>
      </w:r>
    </w:p>
    <w:p w:rsidR="007B3EA5" w:rsidRDefault="007B3EA5" w:rsidP="007B3EA5">
      <w:pPr>
        <w:pStyle w:val="a9"/>
        <w:rPr>
          <w:lang w:eastAsia="zh-TW"/>
        </w:rPr>
      </w:pPr>
      <w:r>
        <w:rPr>
          <w:rFonts w:hint="eastAsia"/>
          <w:lang w:eastAsia="zh-TW"/>
        </w:rPr>
        <w:t xml:space="preserve">GC: How about </w:t>
      </w:r>
      <w:r>
        <w:rPr>
          <w:lang w:eastAsia="zh-TW"/>
        </w:rPr>
        <w:t>“</w:t>
      </w:r>
      <w:r>
        <w:rPr>
          <w:rFonts w:hint="eastAsia"/>
          <w:lang w:eastAsia="zh-TW"/>
        </w:rPr>
        <w:t>Arthropod generalist predators increase pest consumption over crop stage in organic and conventional rice farms</w:t>
      </w:r>
      <w:r>
        <w:rPr>
          <w:lang w:eastAsia="zh-TW"/>
        </w:rPr>
        <w:t>”</w:t>
      </w:r>
      <w:r>
        <w:rPr>
          <w:rFonts w:hint="eastAsia"/>
          <w:lang w:eastAsia="zh-TW"/>
        </w:rP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5EF" w:rsidRDefault="006765EF" w:rsidP="00434DA6">
      <w:r>
        <w:separator/>
      </w:r>
    </w:p>
  </w:endnote>
  <w:endnote w:type="continuationSeparator" w:id="0">
    <w:p w:rsidR="006765EF" w:rsidRDefault="006765EF" w:rsidP="00434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Kaiti TC Regular">
    <w:altName w:val="Arial Unicode MS"/>
    <w:charset w:val="51"/>
    <w:family w:val="auto"/>
    <w:pitch w:val="variable"/>
    <w:sig w:usb0="00000000" w:usb1="280F3C52" w:usb2="00000016" w:usb3="00000000" w:csb0="0014001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iti TC Light">
    <w:altName w:val="Arial Unicode MS"/>
    <w:charset w:val="51"/>
    <w:family w:val="auto"/>
    <w:pitch w:val="variable"/>
    <w:sig w:usb0="00000000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rutiger LT Pro 57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40876"/>
      <w:docPartObj>
        <w:docPartGallery w:val="Page Numbers (Bottom of Page)"/>
        <w:docPartUnique/>
      </w:docPartObj>
    </w:sdtPr>
    <w:sdtContent>
      <w:p w:rsidR="00610495" w:rsidRDefault="00744D7F">
        <w:pPr>
          <w:pStyle w:val="af0"/>
          <w:jc w:val="center"/>
        </w:pPr>
        <w:r>
          <w:fldChar w:fldCharType="begin"/>
        </w:r>
        <w:r w:rsidR="00610495">
          <w:instrText xml:space="preserve"> PAGE   \* MERGEFORMAT </w:instrText>
        </w:r>
        <w:r>
          <w:fldChar w:fldCharType="separate"/>
        </w:r>
        <w:r w:rsidR="009668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0495" w:rsidRDefault="0061049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5EF" w:rsidRDefault="006765EF" w:rsidP="00434DA6">
      <w:r>
        <w:separator/>
      </w:r>
    </w:p>
  </w:footnote>
  <w:footnote w:type="continuationSeparator" w:id="0">
    <w:p w:rsidR="006765EF" w:rsidRDefault="006765EF" w:rsidP="00434D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E76763"/>
    <w:multiLevelType w:val="multilevel"/>
    <w:tmpl w:val="F6FE180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">
    <w:nsid w:val="0D603E41"/>
    <w:multiLevelType w:val="hybridMultilevel"/>
    <w:tmpl w:val="3C2A86AE"/>
    <w:lvl w:ilvl="0" w:tplc="4F6C5B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FF504C"/>
    <w:multiLevelType w:val="multilevel"/>
    <w:tmpl w:val="85F818CE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5">
    <w:nsid w:val="12086274"/>
    <w:multiLevelType w:val="hybridMultilevel"/>
    <w:tmpl w:val="1AD0047E"/>
    <w:lvl w:ilvl="0" w:tplc="BCDAAD0C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932B77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7">
    <w:nsid w:val="172D4DAA"/>
    <w:multiLevelType w:val="multilevel"/>
    <w:tmpl w:val="5A98F624"/>
    <w:styleLink w:val="List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8">
    <w:nsid w:val="17F41F05"/>
    <w:multiLevelType w:val="hybridMultilevel"/>
    <w:tmpl w:val="6B8442C4"/>
    <w:lvl w:ilvl="0" w:tplc="A4FCEAC6">
      <w:start w:val="1"/>
      <w:numFmt w:val="decimal"/>
      <w:lvlText w:val="7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E5DF0"/>
    <w:multiLevelType w:val="hybridMultilevel"/>
    <w:tmpl w:val="948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C25AE"/>
    <w:multiLevelType w:val="singleLevel"/>
    <w:tmpl w:val="4DFADECA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1">
    <w:nsid w:val="22C50F5B"/>
    <w:multiLevelType w:val="multilevel"/>
    <w:tmpl w:val="7B9437F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12">
    <w:nsid w:val="23CA2FF2"/>
    <w:multiLevelType w:val="singleLevel"/>
    <w:tmpl w:val="1DA813D6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13">
    <w:nsid w:val="2443584A"/>
    <w:multiLevelType w:val="hybridMultilevel"/>
    <w:tmpl w:val="E8F6C4AC"/>
    <w:lvl w:ilvl="0" w:tplc="764CADFA">
      <w:start w:val="1"/>
      <w:numFmt w:val="lowerLetter"/>
      <w:lvlText w:val="%1)"/>
      <w:lvlJc w:val="left"/>
      <w:pPr>
        <w:ind w:left="84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8AE4FB7"/>
    <w:multiLevelType w:val="multilevel"/>
    <w:tmpl w:val="B21C6ACE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15">
    <w:nsid w:val="334A623F"/>
    <w:multiLevelType w:val="hybridMultilevel"/>
    <w:tmpl w:val="8EA85C72"/>
    <w:lvl w:ilvl="0" w:tplc="CE423F22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7BD0C5E"/>
    <w:multiLevelType w:val="multilevel"/>
    <w:tmpl w:val="54BAE97C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17">
    <w:nsid w:val="3966344B"/>
    <w:multiLevelType w:val="multilevel"/>
    <w:tmpl w:val="D1DA589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18">
    <w:nsid w:val="39C33F94"/>
    <w:multiLevelType w:val="hybridMultilevel"/>
    <w:tmpl w:val="6854DE66"/>
    <w:lvl w:ilvl="0" w:tplc="8BAA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104488"/>
    <w:multiLevelType w:val="hybridMultilevel"/>
    <w:tmpl w:val="BAD4C62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3721C02"/>
    <w:multiLevelType w:val="hybridMultilevel"/>
    <w:tmpl w:val="8BDA9602"/>
    <w:lvl w:ilvl="0" w:tplc="2F28890E">
      <w:start w:val="1"/>
      <w:numFmt w:val="decimal"/>
      <w:lvlText w:val="2.%1 "/>
      <w:lvlJc w:val="left"/>
      <w:pPr>
        <w:ind w:left="960" w:hanging="480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73C14C0"/>
    <w:multiLevelType w:val="multilevel"/>
    <w:tmpl w:val="68CE40B4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2">
    <w:nsid w:val="4B000FFF"/>
    <w:multiLevelType w:val="multilevel"/>
    <w:tmpl w:val="9A74DF4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3">
    <w:nsid w:val="4B8E47DE"/>
    <w:multiLevelType w:val="hybridMultilevel"/>
    <w:tmpl w:val="B7B8BD0A"/>
    <w:lvl w:ilvl="0" w:tplc="FBBC26A4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0A679B"/>
    <w:multiLevelType w:val="multilevel"/>
    <w:tmpl w:val="D2221842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25">
    <w:nsid w:val="4EC51F8B"/>
    <w:multiLevelType w:val="multilevel"/>
    <w:tmpl w:val="B0564FB6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6">
    <w:nsid w:val="5A704AC7"/>
    <w:multiLevelType w:val="hybridMultilevel"/>
    <w:tmpl w:val="A402939E"/>
    <w:lvl w:ilvl="0" w:tplc="5C3A75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C487F70"/>
    <w:multiLevelType w:val="hybridMultilevel"/>
    <w:tmpl w:val="6E5AF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DD861B9"/>
    <w:multiLevelType w:val="multilevel"/>
    <w:tmpl w:val="9B76952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9">
    <w:nsid w:val="5E5E01F8"/>
    <w:multiLevelType w:val="multilevel"/>
    <w:tmpl w:val="707803EE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0">
    <w:nsid w:val="605E2FEC"/>
    <w:multiLevelType w:val="hybridMultilevel"/>
    <w:tmpl w:val="3D96F0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7527F4B"/>
    <w:multiLevelType w:val="hybridMultilevel"/>
    <w:tmpl w:val="5D2273B6"/>
    <w:lvl w:ilvl="0" w:tplc="9AF6484E">
      <w:start w:val="1"/>
      <w:numFmt w:val="lowerLetter"/>
      <w:lvlText w:val="%1)"/>
      <w:lvlJc w:val="left"/>
      <w:pPr>
        <w:ind w:left="84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67F568B4"/>
    <w:multiLevelType w:val="hybridMultilevel"/>
    <w:tmpl w:val="EFECCD2E"/>
    <w:lvl w:ilvl="0" w:tplc="3C561E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96A48E8"/>
    <w:multiLevelType w:val="multilevel"/>
    <w:tmpl w:val="758874C6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4">
    <w:nsid w:val="6A1B6365"/>
    <w:multiLevelType w:val="hybridMultilevel"/>
    <w:tmpl w:val="BAD4C62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AE066D8"/>
    <w:multiLevelType w:val="multilevel"/>
    <w:tmpl w:val="57B4EB54"/>
    <w:styleLink w:val="21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36">
    <w:nsid w:val="6CF95D62"/>
    <w:multiLevelType w:val="hybridMultilevel"/>
    <w:tmpl w:val="B3B2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841D8A"/>
    <w:multiLevelType w:val="hybridMultilevel"/>
    <w:tmpl w:val="EE3628EA"/>
    <w:lvl w:ilvl="0" w:tplc="D52ED820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26844C4"/>
    <w:multiLevelType w:val="hybridMultilevel"/>
    <w:tmpl w:val="AE2E9810"/>
    <w:lvl w:ilvl="0" w:tplc="A788AF0A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CF0E80"/>
    <w:multiLevelType w:val="hybridMultilevel"/>
    <w:tmpl w:val="CAF0D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0A4366"/>
    <w:multiLevelType w:val="multilevel"/>
    <w:tmpl w:val="AB8223C0"/>
    <w:styleLink w:val="List1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41">
    <w:nsid w:val="7FA23855"/>
    <w:multiLevelType w:val="multilevel"/>
    <w:tmpl w:val="B3601EEC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num w:numId="1">
    <w:abstractNumId w:val="11"/>
  </w:num>
  <w:num w:numId="2">
    <w:abstractNumId w:val="40"/>
  </w:num>
  <w:num w:numId="3">
    <w:abstractNumId w:val="41"/>
  </w:num>
  <w:num w:numId="4">
    <w:abstractNumId w:val="22"/>
  </w:num>
  <w:num w:numId="5">
    <w:abstractNumId w:val="25"/>
  </w:num>
  <w:num w:numId="6">
    <w:abstractNumId w:val="24"/>
  </w:num>
  <w:num w:numId="7">
    <w:abstractNumId w:val="4"/>
  </w:num>
  <w:num w:numId="8">
    <w:abstractNumId w:val="2"/>
  </w:num>
  <w:num w:numId="9">
    <w:abstractNumId w:val="21"/>
  </w:num>
  <w:num w:numId="10">
    <w:abstractNumId w:val="28"/>
  </w:num>
  <w:num w:numId="11">
    <w:abstractNumId w:val="17"/>
  </w:num>
  <w:num w:numId="12">
    <w:abstractNumId w:val="16"/>
  </w:num>
  <w:num w:numId="13">
    <w:abstractNumId w:val="33"/>
  </w:num>
  <w:num w:numId="14">
    <w:abstractNumId w:val="14"/>
  </w:num>
  <w:num w:numId="15">
    <w:abstractNumId w:val="35"/>
  </w:num>
  <w:num w:numId="16">
    <w:abstractNumId w:val="29"/>
  </w:num>
  <w:num w:numId="17">
    <w:abstractNumId w:val="7"/>
  </w:num>
  <w:num w:numId="18">
    <w:abstractNumId w:val="5"/>
  </w:num>
  <w:num w:numId="19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20">
    <w:abstractNumId w:val="10"/>
  </w:num>
  <w:num w:numId="21">
    <w:abstractNumId w:val="12"/>
  </w:num>
  <w:num w:numId="22">
    <w:abstractNumId w:val="6"/>
  </w:num>
  <w:num w:numId="23">
    <w:abstractNumId w:val="20"/>
  </w:num>
  <w:num w:numId="24">
    <w:abstractNumId w:val="39"/>
  </w:num>
  <w:num w:numId="25">
    <w:abstractNumId w:val="27"/>
  </w:num>
  <w:num w:numId="26">
    <w:abstractNumId w:val="34"/>
  </w:num>
  <w:num w:numId="27">
    <w:abstractNumId w:val="19"/>
  </w:num>
  <w:num w:numId="28">
    <w:abstractNumId w:val="8"/>
  </w:num>
  <w:num w:numId="29">
    <w:abstractNumId w:val="32"/>
  </w:num>
  <w:num w:numId="30">
    <w:abstractNumId w:val="1"/>
  </w:num>
  <w:num w:numId="31">
    <w:abstractNumId w:val="26"/>
  </w:num>
  <w:num w:numId="32">
    <w:abstractNumId w:val="3"/>
  </w:num>
  <w:num w:numId="33">
    <w:abstractNumId w:val="31"/>
  </w:num>
  <w:num w:numId="34">
    <w:abstractNumId w:val="13"/>
  </w:num>
  <w:num w:numId="35">
    <w:abstractNumId w:val="15"/>
  </w:num>
  <w:num w:numId="36">
    <w:abstractNumId w:val="37"/>
  </w:num>
  <w:num w:numId="37">
    <w:abstractNumId w:val="38"/>
  </w:num>
  <w:num w:numId="38">
    <w:abstractNumId w:val="23"/>
  </w:num>
  <w:num w:numId="39">
    <w:abstractNumId w:val="30"/>
  </w:num>
  <w:num w:numId="40">
    <w:abstractNumId w:val="18"/>
  </w:num>
  <w:num w:numId="41">
    <w:abstractNumId w:val="36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trackRevisions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a9tdf5ptxsr1ex5t7x9av4z2zfr0vx0dev&quot;&gt;My EndNote library 2017&lt;record-ids&gt;&lt;item&gt;98&lt;/item&gt;&lt;item&gt;141&lt;/item&gt;&lt;item&gt;744&lt;/item&gt;&lt;item&gt;745&lt;/item&gt;&lt;item&gt;746&lt;/item&gt;&lt;item&gt;747&lt;/item&gt;&lt;item&gt;748&lt;/item&gt;&lt;item&gt;750&lt;/item&gt;&lt;item&gt;752&lt;/item&gt;&lt;item&gt;753&lt;/item&gt;&lt;item&gt;754&lt;/item&gt;&lt;item&gt;755&lt;/item&gt;&lt;item&gt;756&lt;/item&gt;&lt;item&gt;757&lt;/item&gt;&lt;item&gt;758&lt;/item&gt;&lt;item&gt;759&lt;/item&gt;&lt;item&gt;760&lt;/item&gt;&lt;item&gt;761&lt;/item&gt;&lt;item&gt;762&lt;/item&gt;&lt;item&gt;763&lt;/item&gt;&lt;item&gt;764&lt;/item&gt;&lt;item&gt;765&lt;/item&gt;&lt;item&gt;766&lt;/item&gt;&lt;item&gt;767&lt;/item&gt;&lt;item&gt;768&lt;/item&gt;&lt;item&gt;769&lt;/item&gt;&lt;item&gt;770&lt;/item&gt;&lt;item&gt;771&lt;/item&gt;&lt;item&gt;773&lt;/item&gt;&lt;item&gt;774&lt;/item&gt;&lt;item&gt;775&lt;/item&gt;&lt;item&gt;776&lt;/item&gt;&lt;item&gt;777&lt;/item&gt;&lt;item&gt;778&lt;/item&gt;&lt;item&gt;779&lt;/item&gt;&lt;item&gt;780&lt;/item&gt;&lt;item&gt;781&lt;/item&gt;&lt;item&gt;782&lt;/item&gt;&lt;item&gt;783&lt;/item&gt;&lt;item&gt;784&lt;/item&gt;&lt;item&gt;785&lt;/item&gt;&lt;item&gt;786&lt;/item&gt;&lt;item&gt;787&lt;/item&gt;&lt;item&gt;788&lt;/item&gt;&lt;item&gt;789&lt;/item&gt;&lt;item&gt;790&lt;/item&gt;&lt;item&gt;791&lt;/item&gt;&lt;item&gt;792&lt;/item&gt;&lt;item&gt;793&lt;/item&gt;&lt;item&gt;794&lt;/item&gt;&lt;item&gt;795&lt;/item&gt;&lt;item&gt;796&lt;/item&gt;&lt;item&gt;797&lt;/item&gt;&lt;item&gt;798&lt;/item&gt;&lt;item&gt;799&lt;/item&gt;&lt;/record-ids&gt;&lt;/item&gt;&lt;/Libraries&gt;"/>
  </w:docVars>
  <w:rsids>
    <w:rsidRoot w:val="005669BC"/>
    <w:rsid w:val="000002D0"/>
    <w:rsid w:val="00000457"/>
    <w:rsid w:val="00000829"/>
    <w:rsid w:val="0000104E"/>
    <w:rsid w:val="00001917"/>
    <w:rsid w:val="00001A12"/>
    <w:rsid w:val="00002AF9"/>
    <w:rsid w:val="0000485D"/>
    <w:rsid w:val="00004A41"/>
    <w:rsid w:val="0000523D"/>
    <w:rsid w:val="00005746"/>
    <w:rsid w:val="000068DD"/>
    <w:rsid w:val="00006A35"/>
    <w:rsid w:val="0000770D"/>
    <w:rsid w:val="00007F2A"/>
    <w:rsid w:val="000103A7"/>
    <w:rsid w:val="00010A75"/>
    <w:rsid w:val="0001211D"/>
    <w:rsid w:val="00013338"/>
    <w:rsid w:val="000134FF"/>
    <w:rsid w:val="00013A15"/>
    <w:rsid w:val="00013A22"/>
    <w:rsid w:val="0001482E"/>
    <w:rsid w:val="00014E02"/>
    <w:rsid w:val="00015256"/>
    <w:rsid w:val="00015424"/>
    <w:rsid w:val="00016B91"/>
    <w:rsid w:val="000176FE"/>
    <w:rsid w:val="000177F9"/>
    <w:rsid w:val="000200AF"/>
    <w:rsid w:val="00020B0E"/>
    <w:rsid w:val="0002138B"/>
    <w:rsid w:val="00021B8D"/>
    <w:rsid w:val="00021D09"/>
    <w:rsid w:val="00022E96"/>
    <w:rsid w:val="00023C7B"/>
    <w:rsid w:val="00023E2C"/>
    <w:rsid w:val="0002445A"/>
    <w:rsid w:val="00026618"/>
    <w:rsid w:val="000272D6"/>
    <w:rsid w:val="000310CB"/>
    <w:rsid w:val="00031DC6"/>
    <w:rsid w:val="00032041"/>
    <w:rsid w:val="000331A3"/>
    <w:rsid w:val="000337BB"/>
    <w:rsid w:val="00033F5B"/>
    <w:rsid w:val="00033F95"/>
    <w:rsid w:val="000344F5"/>
    <w:rsid w:val="00034D99"/>
    <w:rsid w:val="000351BA"/>
    <w:rsid w:val="000354B4"/>
    <w:rsid w:val="000358C5"/>
    <w:rsid w:val="00036178"/>
    <w:rsid w:val="000373CB"/>
    <w:rsid w:val="000377D7"/>
    <w:rsid w:val="000430A3"/>
    <w:rsid w:val="00045066"/>
    <w:rsid w:val="00047D69"/>
    <w:rsid w:val="0005079E"/>
    <w:rsid w:val="0005189F"/>
    <w:rsid w:val="000528E0"/>
    <w:rsid w:val="000529F1"/>
    <w:rsid w:val="00053050"/>
    <w:rsid w:val="00053165"/>
    <w:rsid w:val="000539D5"/>
    <w:rsid w:val="00055D85"/>
    <w:rsid w:val="00055E94"/>
    <w:rsid w:val="00055EC3"/>
    <w:rsid w:val="000561DF"/>
    <w:rsid w:val="00057148"/>
    <w:rsid w:val="00057608"/>
    <w:rsid w:val="00061F44"/>
    <w:rsid w:val="00062610"/>
    <w:rsid w:val="000645B1"/>
    <w:rsid w:val="000652B4"/>
    <w:rsid w:val="000661AA"/>
    <w:rsid w:val="00066763"/>
    <w:rsid w:val="000669B6"/>
    <w:rsid w:val="00067072"/>
    <w:rsid w:val="00067C14"/>
    <w:rsid w:val="00067F90"/>
    <w:rsid w:val="00070ECF"/>
    <w:rsid w:val="000724CA"/>
    <w:rsid w:val="00072AC5"/>
    <w:rsid w:val="00072C3D"/>
    <w:rsid w:val="000732B2"/>
    <w:rsid w:val="000734F3"/>
    <w:rsid w:val="00073BCC"/>
    <w:rsid w:val="000743BD"/>
    <w:rsid w:val="0007441E"/>
    <w:rsid w:val="000749E6"/>
    <w:rsid w:val="00075420"/>
    <w:rsid w:val="000762AE"/>
    <w:rsid w:val="00076EF6"/>
    <w:rsid w:val="0008038E"/>
    <w:rsid w:val="000808A3"/>
    <w:rsid w:val="00080AD9"/>
    <w:rsid w:val="00080B49"/>
    <w:rsid w:val="00081324"/>
    <w:rsid w:val="000815EC"/>
    <w:rsid w:val="0008352F"/>
    <w:rsid w:val="00083692"/>
    <w:rsid w:val="00083C0A"/>
    <w:rsid w:val="000841EB"/>
    <w:rsid w:val="00084995"/>
    <w:rsid w:val="0008515E"/>
    <w:rsid w:val="000852C0"/>
    <w:rsid w:val="00085398"/>
    <w:rsid w:val="00086A5B"/>
    <w:rsid w:val="00087023"/>
    <w:rsid w:val="000900AA"/>
    <w:rsid w:val="000909ED"/>
    <w:rsid w:val="00090D12"/>
    <w:rsid w:val="000933D5"/>
    <w:rsid w:val="00093D66"/>
    <w:rsid w:val="000940C0"/>
    <w:rsid w:val="00094448"/>
    <w:rsid w:val="000951DA"/>
    <w:rsid w:val="0009551D"/>
    <w:rsid w:val="0009563C"/>
    <w:rsid w:val="00095807"/>
    <w:rsid w:val="0009602B"/>
    <w:rsid w:val="0009653F"/>
    <w:rsid w:val="00096745"/>
    <w:rsid w:val="00096844"/>
    <w:rsid w:val="00096D0B"/>
    <w:rsid w:val="000A0687"/>
    <w:rsid w:val="000A0C18"/>
    <w:rsid w:val="000A1270"/>
    <w:rsid w:val="000A1A63"/>
    <w:rsid w:val="000A2076"/>
    <w:rsid w:val="000A26E9"/>
    <w:rsid w:val="000A27C7"/>
    <w:rsid w:val="000A3018"/>
    <w:rsid w:val="000A340A"/>
    <w:rsid w:val="000A3B82"/>
    <w:rsid w:val="000A4503"/>
    <w:rsid w:val="000A5800"/>
    <w:rsid w:val="000A5E9A"/>
    <w:rsid w:val="000A648B"/>
    <w:rsid w:val="000A73CC"/>
    <w:rsid w:val="000B03C5"/>
    <w:rsid w:val="000B0637"/>
    <w:rsid w:val="000B1BEF"/>
    <w:rsid w:val="000B276A"/>
    <w:rsid w:val="000B27A2"/>
    <w:rsid w:val="000B3038"/>
    <w:rsid w:val="000B48C5"/>
    <w:rsid w:val="000B4DE8"/>
    <w:rsid w:val="000B5201"/>
    <w:rsid w:val="000B5CDC"/>
    <w:rsid w:val="000C088C"/>
    <w:rsid w:val="000C1DA2"/>
    <w:rsid w:val="000C327D"/>
    <w:rsid w:val="000C373C"/>
    <w:rsid w:val="000C37B4"/>
    <w:rsid w:val="000C37F6"/>
    <w:rsid w:val="000C3D41"/>
    <w:rsid w:val="000C48ED"/>
    <w:rsid w:val="000C55E8"/>
    <w:rsid w:val="000C7593"/>
    <w:rsid w:val="000D05FC"/>
    <w:rsid w:val="000D0679"/>
    <w:rsid w:val="000D06BD"/>
    <w:rsid w:val="000D101F"/>
    <w:rsid w:val="000D1135"/>
    <w:rsid w:val="000D18A1"/>
    <w:rsid w:val="000D35D5"/>
    <w:rsid w:val="000D36EB"/>
    <w:rsid w:val="000D3EDF"/>
    <w:rsid w:val="000D4404"/>
    <w:rsid w:val="000D485C"/>
    <w:rsid w:val="000D4BC0"/>
    <w:rsid w:val="000D5B0A"/>
    <w:rsid w:val="000D5C66"/>
    <w:rsid w:val="000D60E5"/>
    <w:rsid w:val="000D64CB"/>
    <w:rsid w:val="000D7277"/>
    <w:rsid w:val="000E01ED"/>
    <w:rsid w:val="000E085F"/>
    <w:rsid w:val="000E19CA"/>
    <w:rsid w:val="000E214C"/>
    <w:rsid w:val="000E278E"/>
    <w:rsid w:val="000E2B5B"/>
    <w:rsid w:val="000E2E67"/>
    <w:rsid w:val="000E342E"/>
    <w:rsid w:val="000E411C"/>
    <w:rsid w:val="000E4C30"/>
    <w:rsid w:val="000E5CD8"/>
    <w:rsid w:val="000F0B43"/>
    <w:rsid w:val="000F0DF4"/>
    <w:rsid w:val="000F0F45"/>
    <w:rsid w:val="000F1504"/>
    <w:rsid w:val="000F1DC6"/>
    <w:rsid w:val="000F4622"/>
    <w:rsid w:val="000F4D3C"/>
    <w:rsid w:val="000F50DD"/>
    <w:rsid w:val="000F5470"/>
    <w:rsid w:val="000F5C03"/>
    <w:rsid w:val="000F71BD"/>
    <w:rsid w:val="000F79A3"/>
    <w:rsid w:val="00100D2D"/>
    <w:rsid w:val="00100F92"/>
    <w:rsid w:val="001019D5"/>
    <w:rsid w:val="0010200C"/>
    <w:rsid w:val="001031DA"/>
    <w:rsid w:val="00103349"/>
    <w:rsid w:val="00103414"/>
    <w:rsid w:val="001052C6"/>
    <w:rsid w:val="00106330"/>
    <w:rsid w:val="00107555"/>
    <w:rsid w:val="001101FB"/>
    <w:rsid w:val="00110872"/>
    <w:rsid w:val="00110A8C"/>
    <w:rsid w:val="001114AA"/>
    <w:rsid w:val="0011275E"/>
    <w:rsid w:val="00113860"/>
    <w:rsid w:val="0011401F"/>
    <w:rsid w:val="00114C82"/>
    <w:rsid w:val="00115C3D"/>
    <w:rsid w:val="00116CB4"/>
    <w:rsid w:val="001176A6"/>
    <w:rsid w:val="00117B3A"/>
    <w:rsid w:val="001206A3"/>
    <w:rsid w:val="001215D4"/>
    <w:rsid w:val="00121A03"/>
    <w:rsid w:val="001221A6"/>
    <w:rsid w:val="00122A34"/>
    <w:rsid w:val="00123D67"/>
    <w:rsid w:val="001263C0"/>
    <w:rsid w:val="00130174"/>
    <w:rsid w:val="0013059A"/>
    <w:rsid w:val="00130B14"/>
    <w:rsid w:val="001326C9"/>
    <w:rsid w:val="00134AF8"/>
    <w:rsid w:val="00134E36"/>
    <w:rsid w:val="00135083"/>
    <w:rsid w:val="00136438"/>
    <w:rsid w:val="001364AB"/>
    <w:rsid w:val="00136635"/>
    <w:rsid w:val="00136ECC"/>
    <w:rsid w:val="00136EFB"/>
    <w:rsid w:val="001370ED"/>
    <w:rsid w:val="00137DE1"/>
    <w:rsid w:val="00141099"/>
    <w:rsid w:val="001423A9"/>
    <w:rsid w:val="00142A69"/>
    <w:rsid w:val="00143731"/>
    <w:rsid w:val="00143867"/>
    <w:rsid w:val="00143DE7"/>
    <w:rsid w:val="00144450"/>
    <w:rsid w:val="0014450F"/>
    <w:rsid w:val="00145E40"/>
    <w:rsid w:val="001471AE"/>
    <w:rsid w:val="001478E3"/>
    <w:rsid w:val="001502FD"/>
    <w:rsid w:val="001504D2"/>
    <w:rsid w:val="00150F1E"/>
    <w:rsid w:val="0015188E"/>
    <w:rsid w:val="00151909"/>
    <w:rsid w:val="00152135"/>
    <w:rsid w:val="001539E7"/>
    <w:rsid w:val="00153F67"/>
    <w:rsid w:val="00154400"/>
    <w:rsid w:val="001556C8"/>
    <w:rsid w:val="00155993"/>
    <w:rsid w:val="001561C0"/>
    <w:rsid w:val="00160C41"/>
    <w:rsid w:val="00161752"/>
    <w:rsid w:val="001631A1"/>
    <w:rsid w:val="0016351C"/>
    <w:rsid w:val="00163805"/>
    <w:rsid w:val="001651EF"/>
    <w:rsid w:val="001663E5"/>
    <w:rsid w:val="00167314"/>
    <w:rsid w:val="001702DE"/>
    <w:rsid w:val="001710CB"/>
    <w:rsid w:val="00171D13"/>
    <w:rsid w:val="00175044"/>
    <w:rsid w:val="00175893"/>
    <w:rsid w:val="00176425"/>
    <w:rsid w:val="00177BF4"/>
    <w:rsid w:val="00177E18"/>
    <w:rsid w:val="001802A6"/>
    <w:rsid w:val="0018096C"/>
    <w:rsid w:val="00180DE7"/>
    <w:rsid w:val="00182EEC"/>
    <w:rsid w:val="00182F54"/>
    <w:rsid w:val="00184890"/>
    <w:rsid w:val="00184B20"/>
    <w:rsid w:val="00185A2F"/>
    <w:rsid w:val="00185BA0"/>
    <w:rsid w:val="00187DB7"/>
    <w:rsid w:val="0019574C"/>
    <w:rsid w:val="00196416"/>
    <w:rsid w:val="0019692D"/>
    <w:rsid w:val="001974F0"/>
    <w:rsid w:val="00197E6F"/>
    <w:rsid w:val="001A0986"/>
    <w:rsid w:val="001A2161"/>
    <w:rsid w:val="001A245E"/>
    <w:rsid w:val="001A260B"/>
    <w:rsid w:val="001A2904"/>
    <w:rsid w:val="001A3226"/>
    <w:rsid w:val="001A3A11"/>
    <w:rsid w:val="001A5CAC"/>
    <w:rsid w:val="001A7292"/>
    <w:rsid w:val="001A797F"/>
    <w:rsid w:val="001A79D7"/>
    <w:rsid w:val="001B0465"/>
    <w:rsid w:val="001B2EBF"/>
    <w:rsid w:val="001B4299"/>
    <w:rsid w:val="001B4574"/>
    <w:rsid w:val="001B53AA"/>
    <w:rsid w:val="001C12CD"/>
    <w:rsid w:val="001C1408"/>
    <w:rsid w:val="001C143F"/>
    <w:rsid w:val="001C288A"/>
    <w:rsid w:val="001C2CF1"/>
    <w:rsid w:val="001C47D5"/>
    <w:rsid w:val="001C577F"/>
    <w:rsid w:val="001C5B3D"/>
    <w:rsid w:val="001C6073"/>
    <w:rsid w:val="001C6334"/>
    <w:rsid w:val="001C7F77"/>
    <w:rsid w:val="001D0099"/>
    <w:rsid w:val="001D0101"/>
    <w:rsid w:val="001D013C"/>
    <w:rsid w:val="001D1B0A"/>
    <w:rsid w:val="001D2319"/>
    <w:rsid w:val="001D29EC"/>
    <w:rsid w:val="001D41DC"/>
    <w:rsid w:val="001D49D9"/>
    <w:rsid w:val="001D4B13"/>
    <w:rsid w:val="001D4B14"/>
    <w:rsid w:val="001D6271"/>
    <w:rsid w:val="001D6FDE"/>
    <w:rsid w:val="001E03DC"/>
    <w:rsid w:val="001E155F"/>
    <w:rsid w:val="001E1884"/>
    <w:rsid w:val="001E1F8C"/>
    <w:rsid w:val="001E27F2"/>
    <w:rsid w:val="001E29BA"/>
    <w:rsid w:val="001E2EFE"/>
    <w:rsid w:val="001E5AD3"/>
    <w:rsid w:val="001E722E"/>
    <w:rsid w:val="001E7D73"/>
    <w:rsid w:val="001F06F4"/>
    <w:rsid w:val="001F1AEB"/>
    <w:rsid w:val="001F2159"/>
    <w:rsid w:val="001F2992"/>
    <w:rsid w:val="001F31AB"/>
    <w:rsid w:val="001F3301"/>
    <w:rsid w:val="001F3598"/>
    <w:rsid w:val="001F38AE"/>
    <w:rsid w:val="001F4352"/>
    <w:rsid w:val="001F4F97"/>
    <w:rsid w:val="001F4FAD"/>
    <w:rsid w:val="001F5228"/>
    <w:rsid w:val="001F5408"/>
    <w:rsid w:val="001F5B8C"/>
    <w:rsid w:val="001F5F06"/>
    <w:rsid w:val="001F79D7"/>
    <w:rsid w:val="001F7DE7"/>
    <w:rsid w:val="00200F16"/>
    <w:rsid w:val="002013E9"/>
    <w:rsid w:val="0020170F"/>
    <w:rsid w:val="002027EE"/>
    <w:rsid w:val="00203652"/>
    <w:rsid w:val="00204280"/>
    <w:rsid w:val="00206E99"/>
    <w:rsid w:val="00210828"/>
    <w:rsid w:val="00212932"/>
    <w:rsid w:val="00213F06"/>
    <w:rsid w:val="00215C88"/>
    <w:rsid w:val="00220568"/>
    <w:rsid w:val="00223B4C"/>
    <w:rsid w:val="0022554A"/>
    <w:rsid w:val="00225551"/>
    <w:rsid w:val="00227A7D"/>
    <w:rsid w:val="00232974"/>
    <w:rsid w:val="00233190"/>
    <w:rsid w:val="00233246"/>
    <w:rsid w:val="00233B28"/>
    <w:rsid w:val="00235D8D"/>
    <w:rsid w:val="00236269"/>
    <w:rsid w:val="00236641"/>
    <w:rsid w:val="00236766"/>
    <w:rsid w:val="00237F9E"/>
    <w:rsid w:val="002421CA"/>
    <w:rsid w:val="00242231"/>
    <w:rsid w:val="002437EB"/>
    <w:rsid w:val="0024428B"/>
    <w:rsid w:val="00244595"/>
    <w:rsid w:val="002456DE"/>
    <w:rsid w:val="002458D0"/>
    <w:rsid w:val="002459EF"/>
    <w:rsid w:val="00247EE9"/>
    <w:rsid w:val="00250269"/>
    <w:rsid w:val="00250547"/>
    <w:rsid w:val="00251364"/>
    <w:rsid w:val="00251DE3"/>
    <w:rsid w:val="0025223E"/>
    <w:rsid w:val="00252E89"/>
    <w:rsid w:val="0025305D"/>
    <w:rsid w:val="00254114"/>
    <w:rsid w:val="00254A63"/>
    <w:rsid w:val="00255119"/>
    <w:rsid w:val="00255158"/>
    <w:rsid w:val="002561E9"/>
    <w:rsid w:val="00257978"/>
    <w:rsid w:val="00260425"/>
    <w:rsid w:val="002608AE"/>
    <w:rsid w:val="00261E1C"/>
    <w:rsid w:val="002623C3"/>
    <w:rsid w:val="0026381A"/>
    <w:rsid w:val="00263BD6"/>
    <w:rsid w:val="00264532"/>
    <w:rsid w:val="00264AE8"/>
    <w:rsid w:val="00265959"/>
    <w:rsid w:val="00265EDB"/>
    <w:rsid w:val="00266048"/>
    <w:rsid w:val="002665C8"/>
    <w:rsid w:val="002672A7"/>
    <w:rsid w:val="00267361"/>
    <w:rsid w:val="002678BE"/>
    <w:rsid w:val="00267F22"/>
    <w:rsid w:val="00270F42"/>
    <w:rsid w:val="00271110"/>
    <w:rsid w:val="0027570C"/>
    <w:rsid w:val="00275C9F"/>
    <w:rsid w:val="00275F64"/>
    <w:rsid w:val="00276EDD"/>
    <w:rsid w:val="002803BE"/>
    <w:rsid w:val="00280613"/>
    <w:rsid w:val="00281754"/>
    <w:rsid w:val="00281BD0"/>
    <w:rsid w:val="00281ECF"/>
    <w:rsid w:val="0028309C"/>
    <w:rsid w:val="00283496"/>
    <w:rsid w:val="00283C4F"/>
    <w:rsid w:val="00283E22"/>
    <w:rsid w:val="0028582D"/>
    <w:rsid w:val="00285878"/>
    <w:rsid w:val="00285EC4"/>
    <w:rsid w:val="00286587"/>
    <w:rsid w:val="00286890"/>
    <w:rsid w:val="00286A92"/>
    <w:rsid w:val="0028789F"/>
    <w:rsid w:val="00287992"/>
    <w:rsid w:val="00293468"/>
    <w:rsid w:val="00294FC3"/>
    <w:rsid w:val="002953F7"/>
    <w:rsid w:val="00295F56"/>
    <w:rsid w:val="00297B58"/>
    <w:rsid w:val="002A21FB"/>
    <w:rsid w:val="002A252A"/>
    <w:rsid w:val="002A31C0"/>
    <w:rsid w:val="002A3241"/>
    <w:rsid w:val="002A3EAA"/>
    <w:rsid w:val="002A549B"/>
    <w:rsid w:val="002A58EB"/>
    <w:rsid w:val="002A5C95"/>
    <w:rsid w:val="002B1823"/>
    <w:rsid w:val="002B2249"/>
    <w:rsid w:val="002B303F"/>
    <w:rsid w:val="002B37B2"/>
    <w:rsid w:val="002B3F70"/>
    <w:rsid w:val="002B4522"/>
    <w:rsid w:val="002B4F54"/>
    <w:rsid w:val="002B5FDC"/>
    <w:rsid w:val="002B6040"/>
    <w:rsid w:val="002B64E6"/>
    <w:rsid w:val="002B661D"/>
    <w:rsid w:val="002B684A"/>
    <w:rsid w:val="002B7CFE"/>
    <w:rsid w:val="002B7E22"/>
    <w:rsid w:val="002C2F83"/>
    <w:rsid w:val="002C536B"/>
    <w:rsid w:val="002C6123"/>
    <w:rsid w:val="002C66C4"/>
    <w:rsid w:val="002C6C5F"/>
    <w:rsid w:val="002C7C5C"/>
    <w:rsid w:val="002D06E0"/>
    <w:rsid w:val="002D251E"/>
    <w:rsid w:val="002D3B24"/>
    <w:rsid w:val="002D4757"/>
    <w:rsid w:val="002D4820"/>
    <w:rsid w:val="002D4D64"/>
    <w:rsid w:val="002D6464"/>
    <w:rsid w:val="002D664C"/>
    <w:rsid w:val="002D6943"/>
    <w:rsid w:val="002E036C"/>
    <w:rsid w:val="002E0E45"/>
    <w:rsid w:val="002E21E0"/>
    <w:rsid w:val="002E326D"/>
    <w:rsid w:val="002E34C0"/>
    <w:rsid w:val="002E69F1"/>
    <w:rsid w:val="002E6BA9"/>
    <w:rsid w:val="002E6C59"/>
    <w:rsid w:val="002E7F28"/>
    <w:rsid w:val="002F2141"/>
    <w:rsid w:val="002F237A"/>
    <w:rsid w:val="002F28BD"/>
    <w:rsid w:val="002F3707"/>
    <w:rsid w:val="002F53DE"/>
    <w:rsid w:val="002F578D"/>
    <w:rsid w:val="002F630E"/>
    <w:rsid w:val="002F636A"/>
    <w:rsid w:val="002F7FCE"/>
    <w:rsid w:val="003005EC"/>
    <w:rsid w:val="003006F0"/>
    <w:rsid w:val="00301AAC"/>
    <w:rsid w:val="00301D21"/>
    <w:rsid w:val="00302501"/>
    <w:rsid w:val="00302562"/>
    <w:rsid w:val="00303980"/>
    <w:rsid w:val="00304167"/>
    <w:rsid w:val="0030487C"/>
    <w:rsid w:val="00305FF2"/>
    <w:rsid w:val="00306FAE"/>
    <w:rsid w:val="00311E87"/>
    <w:rsid w:val="00312948"/>
    <w:rsid w:val="003136A9"/>
    <w:rsid w:val="003136E0"/>
    <w:rsid w:val="003152C5"/>
    <w:rsid w:val="0031564F"/>
    <w:rsid w:val="00315D8D"/>
    <w:rsid w:val="00315F4A"/>
    <w:rsid w:val="003160DD"/>
    <w:rsid w:val="00316927"/>
    <w:rsid w:val="00316D52"/>
    <w:rsid w:val="00317FD2"/>
    <w:rsid w:val="00321794"/>
    <w:rsid w:val="0032350F"/>
    <w:rsid w:val="003248E1"/>
    <w:rsid w:val="003254E6"/>
    <w:rsid w:val="00325783"/>
    <w:rsid w:val="003258F8"/>
    <w:rsid w:val="003270FC"/>
    <w:rsid w:val="00327364"/>
    <w:rsid w:val="0033054C"/>
    <w:rsid w:val="00331279"/>
    <w:rsid w:val="003324FB"/>
    <w:rsid w:val="00332D52"/>
    <w:rsid w:val="003336D4"/>
    <w:rsid w:val="0033372E"/>
    <w:rsid w:val="003339D3"/>
    <w:rsid w:val="00333FB4"/>
    <w:rsid w:val="0033497B"/>
    <w:rsid w:val="0033527C"/>
    <w:rsid w:val="003360D5"/>
    <w:rsid w:val="0033705E"/>
    <w:rsid w:val="00337C47"/>
    <w:rsid w:val="003409E4"/>
    <w:rsid w:val="0034288B"/>
    <w:rsid w:val="00342929"/>
    <w:rsid w:val="00342B76"/>
    <w:rsid w:val="00342EDD"/>
    <w:rsid w:val="0034374E"/>
    <w:rsid w:val="00344172"/>
    <w:rsid w:val="00345A3F"/>
    <w:rsid w:val="00347B11"/>
    <w:rsid w:val="003508C6"/>
    <w:rsid w:val="00351A23"/>
    <w:rsid w:val="00351F36"/>
    <w:rsid w:val="00351F8D"/>
    <w:rsid w:val="003521D0"/>
    <w:rsid w:val="00353153"/>
    <w:rsid w:val="00353860"/>
    <w:rsid w:val="0035429F"/>
    <w:rsid w:val="00355CC5"/>
    <w:rsid w:val="00356673"/>
    <w:rsid w:val="00356FBE"/>
    <w:rsid w:val="00360163"/>
    <w:rsid w:val="003606AB"/>
    <w:rsid w:val="00360B64"/>
    <w:rsid w:val="00363485"/>
    <w:rsid w:val="003648D6"/>
    <w:rsid w:val="0036588A"/>
    <w:rsid w:val="0036603C"/>
    <w:rsid w:val="0036644C"/>
    <w:rsid w:val="00366564"/>
    <w:rsid w:val="00367FAF"/>
    <w:rsid w:val="00371519"/>
    <w:rsid w:val="003725C4"/>
    <w:rsid w:val="00372FE8"/>
    <w:rsid w:val="00373000"/>
    <w:rsid w:val="00375EC6"/>
    <w:rsid w:val="003765DB"/>
    <w:rsid w:val="00381566"/>
    <w:rsid w:val="0038169E"/>
    <w:rsid w:val="00381BF8"/>
    <w:rsid w:val="00382127"/>
    <w:rsid w:val="0038223A"/>
    <w:rsid w:val="003822A5"/>
    <w:rsid w:val="00382DDE"/>
    <w:rsid w:val="003834DB"/>
    <w:rsid w:val="003835B6"/>
    <w:rsid w:val="003847B9"/>
    <w:rsid w:val="00384BD4"/>
    <w:rsid w:val="00387F25"/>
    <w:rsid w:val="00390445"/>
    <w:rsid w:val="003904CF"/>
    <w:rsid w:val="00390CE9"/>
    <w:rsid w:val="00391621"/>
    <w:rsid w:val="00391F56"/>
    <w:rsid w:val="00392CB7"/>
    <w:rsid w:val="0039335B"/>
    <w:rsid w:val="00394602"/>
    <w:rsid w:val="0039541E"/>
    <w:rsid w:val="003954C9"/>
    <w:rsid w:val="00395669"/>
    <w:rsid w:val="003958A7"/>
    <w:rsid w:val="00396444"/>
    <w:rsid w:val="003965CD"/>
    <w:rsid w:val="003979C6"/>
    <w:rsid w:val="00397ACD"/>
    <w:rsid w:val="003A009C"/>
    <w:rsid w:val="003A08F7"/>
    <w:rsid w:val="003A0EAE"/>
    <w:rsid w:val="003A13AC"/>
    <w:rsid w:val="003A31DF"/>
    <w:rsid w:val="003A415E"/>
    <w:rsid w:val="003A483E"/>
    <w:rsid w:val="003A4DFD"/>
    <w:rsid w:val="003A5DBC"/>
    <w:rsid w:val="003A6ACB"/>
    <w:rsid w:val="003A6BFF"/>
    <w:rsid w:val="003A75E6"/>
    <w:rsid w:val="003A7922"/>
    <w:rsid w:val="003A7A66"/>
    <w:rsid w:val="003A7D79"/>
    <w:rsid w:val="003B0D5A"/>
    <w:rsid w:val="003B1CC5"/>
    <w:rsid w:val="003B2194"/>
    <w:rsid w:val="003B25C8"/>
    <w:rsid w:val="003B36CA"/>
    <w:rsid w:val="003B4443"/>
    <w:rsid w:val="003B4D24"/>
    <w:rsid w:val="003B56F0"/>
    <w:rsid w:val="003B6041"/>
    <w:rsid w:val="003B6968"/>
    <w:rsid w:val="003B753D"/>
    <w:rsid w:val="003B7FC8"/>
    <w:rsid w:val="003C0597"/>
    <w:rsid w:val="003C0A17"/>
    <w:rsid w:val="003C0B1B"/>
    <w:rsid w:val="003C0EFE"/>
    <w:rsid w:val="003C10FC"/>
    <w:rsid w:val="003C19A0"/>
    <w:rsid w:val="003C3074"/>
    <w:rsid w:val="003C458A"/>
    <w:rsid w:val="003C4982"/>
    <w:rsid w:val="003C5C67"/>
    <w:rsid w:val="003C5F35"/>
    <w:rsid w:val="003C6EDE"/>
    <w:rsid w:val="003C7187"/>
    <w:rsid w:val="003C77FF"/>
    <w:rsid w:val="003D0E36"/>
    <w:rsid w:val="003D1471"/>
    <w:rsid w:val="003D4230"/>
    <w:rsid w:val="003D4FC4"/>
    <w:rsid w:val="003D620E"/>
    <w:rsid w:val="003D635C"/>
    <w:rsid w:val="003D65FC"/>
    <w:rsid w:val="003D6F65"/>
    <w:rsid w:val="003D779F"/>
    <w:rsid w:val="003E02C4"/>
    <w:rsid w:val="003E0C1F"/>
    <w:rsid w:val="003E1C6C"/>
    <w:rsid w:val="003E2304"/>
    <w:rsid w:val="003E2357"/>
    <w:rsid w:val="003E2AFA"/>
    <w:rsid w:val="003E2CC4"/>
    <w:rsid w:val="003E3500"/>
    <w:rsid w:val="003E3693"/>
    <w:rsid w:val="003E3A86"/>
    <w:rsid w:val="003E404B"/>
    <w:rsid w:val="003E4503"/>
    <w:rsid w:val="003E5D02"/>
    <w:rsid w:val="003E60F7"/>
    <w:rsid w:val="003E6646"/>
    <w:rsid w:val="003E7283"/>
    <w:rsid w:val="003F0543"/>
    <w:rsid w:val="003F0784"/>
    <w:rsid w:val="003F1447"/>
    <w:rsid w:val="003F1583"/>
    <w:rsid w:val="003F1E47"/>
    <w:rsid w:val="003F473F"/>
    <w:rsid w:val="003F4BE6"/>
    <w:rsid w:val="003F63D4"/>
    <w:rsid w:val="003F685E"/>
    <w:rsid w:val="00400357"/>
    <w:rsid w:val="004007FB"/>
    <w:rsid w:val="00401DD1"/>
    <w:rsid w:val="00403800"/>
    <w:rsid w:val="00403CEB"/>
    <w:rsid w:val="00403D80"/>
    <w:rsid w:val="00405502"/>
    <w:rsid w:val="00405F52"/>
    <w:rsid w:val="00406645"/>
    <w:rsid w:val="00410BE2"/>
    <w:rsid w:val="00410E6B"/>
    <w:rsid w:val="00411F7D"/>
    <w:rsid w:val="004125F6"/>
    <w:rsid w:val="00412C0F"/>
    <w:rsid w:val="00413CED"/>
    <w:rsid w:val="00414095"/>
    <w:rsid w:val="0042074E"/>
    <w:rsid w:val="00420C4D"/>
    <w:rsid w:val="004213EF"/>
    <w:rsid w:val="00421F39"/>
    <w:rsid w:val="004222B5"/>
    <w:rsid w:val="00422FF1"/>
    <w:rsid w:val="00424292"/>
    <w:rsid w:val="004246F8"/>
    <w:rsid w:val="00424D64"/>
    <w:rsid w:val="00425DEF"/>
    <w:rsid w:val="0042608B"/>
    <w:rsid w:val="00427268"/>
    <w:rsid w:val="00427392"/>
    <w:rsid w:val="0043014C"/>
    <w:rsid w:val="00430FE2"/>
    <w:rsid w:val="004310F0"/>
    <w:rsid w:val="00431DCB"/>
    <w:rsid w:val="00431E1D"/>
    <w:rsid w:val="00431FE2"/>
    <w:rsid w:val="00432153"/>
    <w:rsid w:val="00433BE7"/>
    <w:rsid w:val="00434722"/>
    <w:rsid w:val="00434DA6"/>
    <w:rsid w:val="00435064"/>
    <w:rsid w:val="00435C5E"/>
    <w:rsid w:val="004369EC"/>
    <w:rsid w:val="00437A4E"/>
    <w:rsid w:val="00441422"/>
    <w:rsid w:val="00441649"/>
    <w:rsid w:val="0044184A"/>
    <w:rsid w:val="0044259C"/>
    <w:rsid w:val="00443395"/>
    <w:rsid w:val="00444E3B"/>
    <w:rsid w:val="004459E1"/>
    <w:rsid w:val="0044679F"/>
    <w:rsid w:val="004474F0"/>
    <w:rsid w:val="004504AE"/>
    <w:rsid w:val="0045085C"/>
    <w:rsid w:val="004508E9"/>
    <w:rsid w:val="00451EA8"/>
    <w:rsid w:val="0045208B"/>
    <w:rsid w:val="00453D5A"/>
    <w:rsid w:val="004545BD"/>
    <w:rsid w:val="00456FD0"/>
    <w:rsid w:val="004571C2"/>
    <w:rsid w:val="004577F9"/>
    <w:rsid w:val="00457831"/>
    <w:rsid w:val="00457861"/>
    <w:rsid w:val="00457957"/>
    <w:rsid w:val="00460F58"/>
    <w:rsid w:val="004618DF"/>
    <w:rsid w:val="004639C5"/>
    <w:rsid w:val="0046614E"/>
    <w:rsid w:val="00466F88"/>
    <w:rsid w:val="004676ED"/>
    <w:rsid w:val="00467A21"/>
    <w:rsid w:val="00470358"/>
    <w:rsid w:val="00473E27"/>
    <w:rsid w:val="004750D6"/>
    <w:rsid w:val="00476E84"/>
    <w:rsid w:val="004815B1"/>
    <w:rsid w:val="00482A64"/>
    <w:rsid w:val="00484656"/>
    <w:rsid w:val="0048496E"/>
    <w:rsid w:val="00485631"/>
    <w:rsid w:val="00487D06"/>
    <w:rsid w:val="004907CF"/>
    <w:rsid w:val="00490F97"/>
    <w:rsid w:val="00491BA3"/>
    <w:rsid w:val="00491E02"/>
    <w:rsid w:val="004922BC"/>
    <w:rsid w:val="00492BDA"/>
    <w:rsid w:val="004931DC"/>
    <w:rsid w:val="004933FF"/>
    <w:rsid w:val="00493593"/>
    <w:rsid w:val="00493FCD"/>
    <w:rsid w:val="0049449A"/>
    <w:rsid w:val="0049583A"/>
    <w:rsid w:val="0049691B"/>
    <w:rsid w:val="00496DFF"/>
    <w:rsid w:val="004977C0"/>
    <w:rsid w:val="004A02B8"/>
    <w:rsid w:val="004A175A"/>
    <w:rsid w:val="004A324A"/>
    <w:rsid w:val="004A3F2D"/>
    <w:rsid w:val="004A4A90"/>
    <w:rsid w:val="004A4F28"/>
    <w:rsid w:val="004A52C9"/>
    <w:rsid w:val="004A6276"/>
    <w:rsid w:val="004A62F9"/>
    <w:rsid w:val="004A6704"/>
    <w:rsid w:val="004B037D"/>
    <w:rsid w:val="004B0D3A"/>
    <w:rsid w:val="004B18CF"/>
    <w:rsid w:val="004B1BEA"/>
    <w:rsid w:val="004B3A1C"/>
    <w:rsid w:val="004B3EB1"/>
    <w:rsid w:val="004B43D1"/>
    <w:rsid w:val="004B44C2"/>
    <w:rsid w:val="004B56DB"/>
    <w:rsid w:val="004B5ECA"/>
    <w:rsid w:val="004B62F6"/>
    <w:rsid w:val="004B6C44"/>
    <w:rsid w:val="004B7024"/>
    <w:rsid w:val="004B77D9"/>
    <w:rsid w:val="004B7AF6"/>
    <w:rsid w:val="004C13D9"/>
    <w:rsid w:val="004C1539"/>
    <w:rsid w:val="004C37D3"/>
    <w:rsid w:val="004C38C7"/>
    <w:rsid w:val="004C38D1"/>
    <w:rsid w:val="004C3D3A"/>
    <w:rsid w:val="004C5D05"/>
    <w:rsid w:val="004C5D7E"/>
    <w:rsid w:val="004C6458"/>
    <w:rsid w:val="004C6911"/>
    <w:rsid w:val="004C71DA"/>
    <w:rsid w:val="004C7DC0"/>
    <w:rsid w:val="004D0644"/>
    <w:rsid w:val="004D10F6"/>
    <w:rsid w:val="004D1DFE"/>
    <w:rsid w:val="004D3094"/>
    <w:rsid w:val="004D6233"/>
    <w:rsid w:val="004D6E65"/>
    <w:rsid w:val="004D7273"/>
    <w:rsid w:val="004D746B"/>
    <w:rsid w:val="004E01AB"/>
    <w:rsid w:val="004E129B"/>
    <w:rsid w:val="004E4192"/>
    <w:rsid w:val="004E4893"/>
    <w:rsid w:val="004E5B02"/>
    <w:rsid w:val="004F032F"/>
    <w:rsid w:val="004F128F"/>
    <w:rsid w:val="004F1490"/>
    <w:rsid w:val="004F44E0"/>
    <w:rsid w:val="004F57FF"/>
    <w:rsid w:val="004F7226"/>
    <w:rsid w:val="004F7231"/>
    <w:rsid w:val="004F7234"/>
    <w:rsid w:val="0050095E"/>
    <w:rsid w:val="005010C2"/>
    <w:rsid w:val="00501D7A"/>
    <w:rsid w:val="00502645"/>
    <w:rsid w:val="00502E04"/>
    <w:rsid w:val="00503B3B"/>
    <w:rsid w:val="005041A9"/>
    <w:rsid w:val="0050580B"/>
    <w:rsid w:val="00506DF6"/>
    <w:rsid w:val="00507492"/>
    <w:rsid w:val="005104B0"/>
    <w:rsid w:val="005113B5"/>
    <w:rsid w:val="00511BE2"/>
    <w:rsid w:val="00512356"/>
    <w:rsid w:val="00512EA7"/>
    <w:rsid w:val="00512F62"/>
    <w:rsid w:val="00513F57"/>
    <w:rsid w:val="005159B0"/>
    <w:rsid w:val="00515B7E"/>
    <w:rsid w:val="00516CD2"/>
    <w:rsid w:val="0051726A"/>
    <w:rsid w:val="005174ED"/>
    <w:rsid w:val="00517EC3"/>
    <w:rsid w:val="00521481"/>
    <w:rsid w:val="0052266E"/>
    <w:rsid w:val="00522A26"/>
    <w:rsid w:val="00523294"/>
    <w:rsid w:val="00524A1B"/>
    <w:rsid w:val="00524AC7"/>
    <w:rsid w:val="00524F40"/>
    <w:rsid w:val="005252B0"/>
    <w:rsid w:val="00525E4E"/>
    <w:rsid w:val="005261BC"/>
    <w:rsid w:val="00526B26"/>
    <w:rsid w:val="00526DED"/>
    <w:rsid w:val="005307BB"/>
    <w:rsid w:val="00531387"/>
    <w:rsid w:val="005336CB"/>
    <w:rsid w:val="00534F6A"/>
    <w:rsid w:val="005352E4"/>
    <w:rsid w:val="0053770F"/>
    <w:rsid w:val="0053791E"/>
    <w:rsid w:val="005379C2"/>
    <w:rsid w:val="0054042F"/>
    <w:rsid w:val="0054176E"/>
    <w:rsid w:val="00541826"/>
    <w:rsid w:val="0054287A"/>
    <w:rsid w:val="005438F6"/>
    <w:rsid w:val="005438FD"/>
    <w:rsid w:val="00543943"/>
    <w:rsid w:val="00543B90"/>
    <w:rsid w:val="0054445F"/>
    <w:rsid w:val="0054459A"/>
    <w:rsid w:val="00545340"/>
    <w:rsid w:val="00545A60"/>
    <w:rsid w:val="00545F44"/>
    <w:rsid w:val="00546574"/>
    <w:rsid w:val="00546791"/>
    <w:rsid w:val="005469DC"/>
    <w:rsid w:val="00546E8C"/>
    <w:rsid w:val="00547CBD"/>
    <w:rsid w:val="00550A62"/>
    <w:rsid w:val="00554048"/>
    <w:rsid w:val="005555D3"/>
    <w:rsid w:val="0055765C"/>
    <w:rsid w:val="00557941"/>
    <w:rsid w:val="0055794D"/>
    <w:rsid w:val="00560526"/>
    <w:rsid w:val="0056052B"/>
    <w:rsid w:val="005611E5"/>
    <w:rsid w:val="00561987"/>
    <w:rsid w:val="005620FA"/>
    <w:rsid w:val="00563CCB"/>
    <w:rsid w:val="005645E6"/>
    <w:rsid w:val="005647D0"/>
    <w:rsid w:val="00564CDC"/>
    <w:rsid w:val="00565593"/>
    <w:rsid w:val="00565CCD"/>
    <w:rsid w:val="005669BC"/>
    <w:rsid w:val="0056729A"/>
    <w:rsid w:val="005700EA"/>
    <w:rsid w:val="0057072C"/>
    <w:rsid w:val="005710AD"/>
    <w:rsid w:val="0057164D"/>
    <w:rsid w:val="00572383"/>
    <w:rsid w:val="00572C28"/>
    <w:rsid w:val="00572D83"/>
    <w:rsid w:val="00573A8C"/>
    <w:rsid w:val="00573B6E"/>
    <w:rsid w:val="00573BCF"/>
    <w:rsid w:val="00574C9A"/>
    <w:rsid w:val="00576122"/>
    <w:rsid w:val="00576A87"/>
    <w:rsid w:val="005826DB"/>
    <w:rsid w:val="005830D9"/>
    <w:rsid w:val="005830F0"/>
    <w:rsid w:val="00583A32"/>
    <w:rsid w:val="00583A97"/>
    <w:rsid w:val="00583B66"/>
    <w:rsid w:val="0058448A"/>
    <w:rsid w:val="00584D41"/>
    <w:rsid w:val="00585319"/>
    <w:rsid w:val="00586EE1"/>
    <w:rsid w:val="005871B2"/>
    <w:rsid w:val="00591924"/>
    <w:rsid w:val="00592A95"/>
    <w:rsid w:val="00593E61"/>
    <w:rsid w:val="00594277"/>
    <w:rsid w:val="00596535"/>
    <w:rsid w:val="00597445"/>
    <w:rsid w:val="00597748"/>
    <w:rsid w:val="00597993"/>
    <w:rsid w:val="005A0209"/>
    <w:rsid w:val="005A0792"/>
    <w:rsid w:val="005A07D0"/>
    <w:rsid w:val="005A083C"/>
    <w:rsid w:val="005A182E"/>
    <w:rsid w:val="005A2E39"/>
    <w:rsid w:val="005A3CB1"/>
    <w:rsid w:val="005A4B47"/>
    <w:rsid w:val="005A4C54"/>
    <w:rsid w:val="005A7ADA"/>
    <w:rsid w:val="005B03D9"/>
    <w:rsid w:val="005B07C3"/>
    <w:rsid w:val="005B1781"/>
    <w:rsid w:val="005B25B1"/>
    <w:rsid w:val="005B2874"/>
    <w:rsid w:val="005B38DF"/>
    <w:rsid w:val="005B6278"/>
    <w:rsid w:val="005B6D41"/>
    <w:rsid w:val="005B7031"/>
    <w:rsid w:val="005B77ED"/>
    <w:rsid w:val="005C0038"/>
    <w:rsid w:val="005C0472"/>
    <w:rsid w:val="005C04F5"/>
    <w:rsid w:val="005C16E9"/>
    <w:rsid w:val="005C1CB8"/>
    <w:rsid w:val="005C227A"/>
    <w:rsid w:val="005C290E"/>
    <w:rsid w:val="005C2F0D"/>
    <w:rsid w:val="005C3469"/>
    <w:rsid w:val="005C3EF2"/>
    <w:rsid w:val="005C3FEE"/>
    <w:rsid w:val="005C460A"/>
    <w:rsid w:val="005C47BF"/>
    <w:rsid w:val="005C5B0B"/>
    <w:rsid w:val="005C6025"/>
    <w:rsid w:val="005C7097"/>
    <w:rsid w:val="005C7944"/>
    <w:rsid w:val="005C7DF7"/>
    <w:rsid w:val="005D0426"/>
    <w:rsid w:val="005D042A"/>
    <w:rsid w:val="005D1275"/>
    <w:rsid w:val="005D24F9"/>
    <w:rsid w:val="005D2B5E"/>
    <w:rsid w:val="005D2F9E"/>
    <w:rsid w:val="005D3A64"/>
    <w:rsid w:val="005D3BA2"/>
    <w:rsid w:val="005D42F3"/>
    <w:rsid w:val="005D5F5B"/>
    <w:rsid w:val="005D6635"/>
    <w:rsid w:val="005D67CE"/>
    <w:rsid w:val="005D7180"/>
    <w:rsid w:val="005D7E45"/>
    <w:rsid w:val="005E0868"/>
    <w:rsid w:val="005E0D2D"/>
    <w:rsid w:val="005E1791"/>
    <w:rsid w:val="005E2003"/>
    <w:rsid w:val="005E24EF"/>
    <w:rsid w:val="005E2D19"/>
    <w:rsid w:val="005E56C2"/>
    <w:rsid w:val="005E5FC0"/>
    <w:rsid w:val="005E621E"/>
    <w:rsid w:val="005E6692"/>
    <w:rsid w:val="005E700A"/>
    <w:rsid w:val="005E75C1"/>
    <w:rsid w:val="005F07E6"/>
    <w:rsid w:val="005F199B"/>
    <w:rsid w:val="005F3656"/>
    <w:rsid w:val="005F3A4A"/>
    <w:rsid w:val="005F4407"/>
    <w:rsid w:val="005F5953"/>
    <w:rsid w:val="005F6261"/>
    <w:rsid w:val="005F6540"/>
    <w:rsid w:val="005F6655"/>
    <w:rsid w:val="00600AA3"/>
    <w:rsid w:val="00600CD3"/>
    <w:rsid w:val="006011BA"/>
    <w:rsid w:val="0060206D"/>
    <w:rsid w:val="00602BCD"/>
    <w:rsid w:val="00603347"/>
    <w:rsid w:val="006035FB"/>
    <w:rsid w:val="006046B4"/>
    <w:rsid w:val="00604FE4"/>
    <w:rsid w:val="0060612C"/>
    <w:rsid w:val="00606299"/>
    <w:rsid w:val="00606458"/>
    <w:rsid w:val="00606B59"/>
    <w:rsid w:val="00607D28"/>
    <w:rsid w:val="00610495"/>
    <w:rsid w:val="00610504"/>
    <w:rsid w:val="006106DF"/>
    <w:rsid w:val="0061078A"/>
    <w:rsid w:val="00610B97"/>
    <w:rsid w:val="00610E11"/>
    <w:rsid w:val="00611B12"/>
    <w:rsid w:val="00611CB7"/>
    <w:rsid w:val="0061202E"/>
    <w:rsid w:val="00612602"/>
    <w:rsid w:val="00612FF4"/>
    <w:rsid w:val="00613A4B"/>
    <w:rsid w:val="0061509A"/>
    <w:rsid w:val="00615377"/>
    <w:rsid w:val="006159FD"/>
    <w:rsid w:val="00616204"/>
    <w:rsid w:val="00616D53"/>
    <w:rsid w:val="00620207"/>
    <w:rsid w:val="006207D0"/>
    <w:rsid w:val="006227C4"/>
    <w:rsid w:val="00623214"/>
    <w:rsid w:val="006234A0"/>
    <w:rsid w:val="00623C51"/>
    <w:rsid w:val="00623CA3"/>
    <w:rsid w:val="0062418C"/>
    <w:rsid w:val="00626722"/>
    <w:rsid w:val="00626867"/>
    <w:rsid w:val="0062696B"/>
    <w:rsid w:val="00626BE1"/>
    <w:rsid w:val="00627409"/>
    <w:rsid w:val="0063010C"/>
    <w:rsid w:val="006303C5"/>
    <w:rsid w:val="00630916"/>
    <w:rsid w:val="0063092D"/>
    <w:rsid w:val="00630DE2"/>
    <w:rsid w:val="00633396"/>
    <w:rsid w:val="0063362C"/>
    <w:rsid w:val="00635B32"/>
    <w:rsid w:val="00635CCD"/>
    <w:rsid w:val="00635FEA"/>
    <w:rsid w:val="006365D4"/>
    <w:rsid w:val="006368C4"/>
    <w:rsid w:val="0063749B"/>
    <w:rsid w:val="00637F62"/>
    <w:rsid w:val="00640A24"/>
    <w:rsid w:val="00641393"/>
    <w:rsid w:val="00641994"/>
    <w:rsid w:val="00641F20"/>
    <w:rsid w:val="00642F2C"/>
    <w:rsid w:val="006430E3"/>
    <w:rsid w:val="0064423A"/>
    <w:rsid w:val="00644E67"/>
    <w:rsid w:val="00647230"/>
    <w:rsid w:val="00647FFA"/>
    <w:rsid w:val="00652C39"/>
    <w:rsid w:val="00655E4E"/>
    <w:rsid w:val="00655EC6"/>
    <w:rsid w:val="006570E9"/>
    <w:rsid w:val="00657F60"/>
    <w:rsid w:val="00661C9B"/>
    <w:rsid w:val="0066233F"/>
    <w:rsid w:val="00662EE6"/>
    <w:rsid w:val="00663235"/>
    <w:rsid w:val="00663C39"/>
    <w:rsid w:val="00664632"/>
    <w:rsid w:val="006649A4"/>
    <w:rsid w:val="0066550E"/>
    <w:rsid w:val="006663B1"/>
    <w:rsid w:val="00671AF8"/>
    <w:rsid w:val="006721C8"/>
    <w:rsid w:val="00672E67"/>
    <w:rsid w:val="00673B49"/>
    <w:rsid w:val="006746E0"/>
    <w:rsid w:val="0067482A"/>
    <w:rsid w:val="006757E6"/>
    <w:rsid w:val="00676320"/>
    <w:rsid w:val="006765EF"/>
    <w:rsid w:val="006771C6"/>
    <w:rsid w:val="0067750A"/>
    <w:rsid w:val="00681E3F"/>
    <w:rsid w:val="006823C1"/>
    <w:rsid w:val="006828C5"/>
    <w:rsid w:val="006834AC"/>
    <w:rsid w:val="0068385A"/>
    <w:rsid w:val="00683C02"/>
    <w:rsid w:val="006846A6"/>
    <w:rsid w:val="00684813"/>
    <w:rsid w:val="00684EE2"/>
    <w:rsid w:val="00686DAB"/>
    <w:rsid w:val="00687570"/>
    <w:rsid w:val="0069009E"/>
    <w:rsid w:val="00690B14"/>
    <w:rsid w:val="006931FA"/>
    <w:rsid w:val="00694167"/>
    <w:rsid w:val="006941D6"/>
    <w:rsid w:val="006948F3"/>
    <w:rsid w:val="00694AB6"/>
    <w:rsid w:val="00695EFA"/>
    <w:rsid w:val="006962A8"/>
    <w:rsid w:val="0069657D"/>
    <w:rsid w:val="00697A5A"/>
    <w:rsid w:val="006A000D"/>
    <w:rsid w:val="006A01A2"/>
    <w:rsid w:val="006A13EF"/>
    <w:rsid w:val="006A147C"/>
    <w:rsid w:val="006A273D"/>
    <w:rsid w:val="006A3133"/>
    <w:rsid w:val="006A37FB"/>
    <w:rsid w:val="006A3DB1"/>
    <w:rsid w:val="006A5547"/>
    <w:rsid w:val="006A6948"/>
    <w:rsid w:val="006A6F77"/>
    <w:rsid w:val="006B00D8"/>
    <w:rsid w:val="006B050F"/>
    <w:rsid w:val="006B37BD"/>
    <w:rsid w:val="006B62DB"/>
    <w:rsid w:val="006B6682"/>
    <w:rsid w:val="006B7D45"/>
    <w:rsid w:val="006C0B76"/>
    <w:rsid w:val="006C0B94"/>
    <w:rsid w:val="006C2577"/>
    <w:rsid w:val="006C31CB"/>
    <w:rsid w:val="006C3264"/>
    <w:rsid w:val="006C35D7"/>
    <w:rsid w:val="006C45CA"/>
    <w:rsid w:val="006C473F"/>
    <w:rsid w:val="006C6913"/>
    <w:rsid w:val="006C6AA2"/>
    <w:rsid w:val="006C7073"/>
    <w:rsid w:val="006C72F0"/>
    <w:rsid w:val="006D05EB"/>
    <w:rsid w:val="006D19D8"/>
    <w:rsid w:val="006D292F"/>
    <w:rsid w:val="006D435E"/>
    <w:rsid w:val="006D472D"/>
    <w:rsid w:val="006D4E32"/>
    <w:rsid w:val="006D59FF"/>
    <w:rsid w:val="006D5E2C"/>
    <w:rsid w:val="006D6A3C"/>
    <w:rsid w:val="006D74C7"/>
    <w:rsid w:val="006E16F0"/>
    <w:rsid w:val="006E3596"/>
    <w:rsid w:val="006E3F85"/>
    <w:rsid w:val="006E5548"/>
    <w:rsid w:val="006E6194"/>
    <w:rsid w:val="006F0515"/>
    <w:rsid w:val="006F0711"/>
    <w:rsid w:val="006F0B86"/>
    <w:rsid w:val="006F23E9"/>
    <w:rsid w:val="006F253E"/>
    <w:rsid w:val="006F2D00"/>
    <w:rsid w:val="006F3154"/>
    <w:rsid w:val="006F3507"/>
    <w:rsid w:val="006F3944"/>
    <w:rsid w:val="006F4CAC"/>
    <w:rsid w:val="006F50E2"/>
    <w:rsid w:val="006F5285"/>
    <w:rsid w:val="006F6786"/>
    <w:rsid w:val="006F693F"/>
    <w:rsid w:val="00700970"/>
    <w:rsid w:val="00700FFB"/>
    <w:rsid w:val="007011AA"/>
    <w:rsid w:val="007023AA"/>
    <w:rsid w:val="00702FA1"/>
    <w:rsid w:val="007036BC"/>
    <w:rsid w:val="0070426C"/>
    <w:rsid w:val="0070642B"/>
    <w:rsid w:val="00706DB2"/>
    <w:rsid w:val="007077C6"/>
    <w:rsid w:val="00707AB5"/>
    <w:rsid w:val="00707F0D"/>
    <w:rsid w:val="007118E6"/>
    <w:rsid w:val="00712002"/>
    <w:rsid w:val="00712D34"/>
    <w:rsid w:val="00712D81"/>
    <w:rsid w:val="00713ADC"/>
    <w:rsid w:val="00715A87"/>
    <w:rsid w:val="007163AD"/>
    <w:rsid w:val="00716946"/>
    <w:rsid w:val="00717432"/>
    <w:rsid w:val="007177C6"/>
    <w:rsid w:val="007177CA"/>
    <w:rsid w:val="00720618"/>
    <w:rsid w:val="00720B0B"/>
    <w:rsid w:val="00722692"/>
    <w:rsid w:val="00723C31"/>
    <w:rsid w:val="0072457D"/>
    <w:rsid w:val="007247DB"/>
    <w:rsid w:val="00731280"/>
    <w:rsid w:val="007312D2"/>
    <w:rsid w:val="00732E15"/>
    <w:rsid w:val="00734F2B"/>
    <w:rsid w:val="007358A5"/>
    <w:rsid w:val="00735E1C"/>
    <w:rsid w:val="0074185B"/>
    <w:rsid w:val="00741F12"/>
    <w:rsid w:val="007423FE"/>
    <w:rsid w:val="007431A7"/>
    <w:rsid w:val="0074448D"/>
    <w:rsid w:val="00744D7F"/>
    <w:rsid w:val="00744F01"/>
    <w:rsid w:val="007457D8"/>
    <w:rsid w:val="00745D8A"/>
    <w:rsid w:val="00746F0E"/>
    <w:rsid w:val="007476A4"/>
    <w:rsid w:val="00750398"/>
    <w:rsid w:val="0075064C"/>
    <w:rsid w:val="00750874"/>
    <w:rsid w:val="0075093C"/>
    <w:rsid w:val="007513B3"/>
    <w:rsid w:val="00751DD3"/>
    <w:rsid w:val="007526BE"/>
    <w:rsid w:val="007536FA"/>
    <w:rsid w:val="00753AA8"/>
    <w:rsid w:val="00753FDE"/>
    <w:rsid w:val="007540AC"/>
    <w:rsid w:val="00754821"/>
    <w:rsid w:val="007549A0"/>
    <w:rsid w:val="007549E8"/>
    <w:rsid w:val="00755D8D"/>
    <w:rsid w:val="00757118"/>
    <w:rsid w:val="00760935"/>
    <w:rsid w:val="00760A51"/>
    <w:rsid w:val="007614C4"/>
    <w:rsid w:val="0076155E"/>
    <w:rsid w:val="0076211A"/>
    <w:rsid w:val="00762F61"/>
    <w:rsid w:val="00763955"/>
    <w:rsid w:val="00764331"/>
    <w:rsid w:val="00766C6E"/>
    <w:rsid w:val="00771D23"/>
    <w:rsid w:val="00773DB3"/>
    <w:rsid w:val="007744C8"/>
    <w:rsid w:val="00774C6F"/>
    <w:rsid w:val="00774E0A"/>
    <w:rsid w:val="007767DE"/>
    <w:rsid w:val="00776890"/>
    <w:rsid w:val="00776F38"/>
    <w:rsid w:val="00781A93"/>
    <w:rsid w:val="00781FFF"/>
    <w:rsid w:val="007822EF"/>
    <w:rsid w:val="007852EB"/>
    <w:rsid w:val="0078659F"/>
    <w:rsid w:val="00790290"/>
    <w:rsid w:val="00791317"/>
    <w:rsid w:val="00793C45"/>
    <w:rsid w:val="007957B5"/>
    <w:rsid w:val="00795C2D"/>
    <w:rsid w:val="00796F10"/>
    <w:rsid w:val="00797154"/>
    <w:rsid w:val="00797701"/>
    <w:rsid w:val="00797705"/>
    <w:rsid w:val="007A0AB7"/>
    <w:rsid w:val="007A17C2"/>
    <w:rsid w:val="007A2D9F"/>
    <w:rsid w:val="007A3870"/>
    <w:rsid w:val="007A3E38"/>
    <w:rsid w:val="007A43C0"/>
    <w:rsid w:val="007A4DF8"/>
    <w:rsid w:val="007A64B3"/>
    <w:rsid w:val="007B0058"/>
    <w:rsid w:val="007B0368"/>
    <w:rsid w:val="007B1232"/>
    <w:rsid w:val="007B1693"/>
    <w:rsid w:val="007B181F"/>
    <w:rsid w:val="007B3EA5"/>
    <w:rsid w:val="007B4A1B"/>
    <w:rsid w:val="007B552C"/>
    <w:rsid w:val="007B640B"/>
    <w:rsid w:val="007B6D3B"/>
    <w:rsid w:val="007B7C0B"/>
    <w:rsid w:val="007B7DFF"/>
    <w:rsid w:val="007C0760"/>
    <w:rsid w:val="007C0904"/>
    <w:rsid w:val="007C12C9"/>
    <w:rsid w:val="007C1A28"/>
    <w:rsid w:val="007C25B0"/>
    <w:rsid w:val="007C2E38"/>
    <w:rsid w:val="007C36F9"/>
    <w:rsid w:val="007C3E95"/>
    <w:rsid w:val="007C5E9E"/>
    <w:rsid w:val="007C68D8"/>
    <w:rsid w:val="007C72D0"/>
    <w:rsid w:val="007D0004"/>
    <w:rsid w:val="007D0B47"/>
    <w:rsid w:val="007D1241"/>
    <w:rsid w:val="007D1C52"/>
    <w:rsid w:val="007D1DB5"/>
    <w:rsid w:val="007D294E"/>
    <w:rsid w:val="007D29A1"/>
    <w:rsid w:val="007D3B8A"/>
    <w:rsid w:val="007D3F27"/>
    <w:rsid w:val="007D4D30"/>
    <w:rsid w:val="007D55B3"/>
    <w:rsid w:val="007D5A20"/>
    <w:rsid w:val="007D64BA"/>
    <w:rsid w:val="007D70A4"/>
    <w:rsid w:val="007E0716"/>
    <w:rsid w:val="007E0913"/>
    <w:rsid w:val="007E0D36"/>
    <w:rsid w:val="007E183A"/>
    <w:rsid w:val="007E278D"/>
    <w:rsid w:val="007E2D69"/>
    <w:rsid w:val="007E3E1D"/>
    <w:rsid w:val="007E41D0"/>
    <w:rsid w:val="007E480A"/>
    <w:rsid w:val="007E6157"/>
    <w:rsid w:val="007E7CF5"/>
    <w:rsid w:val="007E7F42"/>
    <w:rsid w:val="007F0AA2"/>
    <w:rsid w:val="007F1621"/>
    <w:rsid w:val="007F18DF"/>
    <w:rsid w:val="007F27A5"/>
    <w:rsid w:val="007F296C"/>
    <w:rsid w:val="007F35B6"/>
    <w:rsid w:val="007F364D"/>
    <w:rsid w:val="007F4182"/>
    <w:rsid w:val="007F4512"/>
    <w:rsid w:val="007F5138"/>
    <w:rsid w:val="007F5199"/>
    <w:rsid w:val="007F5208"/>
    <w:rsid w:val="007F625F"/>
    <w:rsid w:val="007F798F"/>
    <w:rsid w:val="00800051"/>
    <w:rsid w:val="0080016A"/>
    <w:rsid w:val="0080254A"/>
    <w:rsid w:val="008025CE"/>
    <w:rsid w:val="00802F4E"/>
    <w:rsid w:val="00803A2F"/>
    <w:rsid w:val="00803FFD"/>
    <w:rsid w:val="00804875"/>
    <w:rsid w:val="008061C1"/>
    <w:rsid w:val="00807123"/>
    <w:rsid w:val="0080758B"/>
    <w:rsid w:val="00812FCD"/>
    <w:rsid w:val="008134CB"/>
    <w:rsid w:val="008139F4"/>
    <w:rsid w:val="00813C9C"/>
    <w:rsid w:val="008143A4"/>
    <w:rsid w:val="00814553"/>
    <w:rsid w:val="008149C1"/>
    <w:rsid w:val="008152B0"/>
    <w:rsid w:val="008157AD"/>
    <w:rsid w:val="00817C51"/>
    <w:rsid w:val="00821763"/>
    <w:rsid w:val="00821D49"/>
    <w:rsid w:val="008245E5"/>
    <w:rsid w:val="00824F9E"/>
    <w:rsid w:val="00825029"/>
    <w:rsid w:val="00825E96"/>
    <w:rsid w:val="00827869"/>
    <w:rsid w:val="00830525"/>
    <w:rsid w:val="0083073D"/>
    <w:rsid w:val="0083087E"/>
    <w:rsid w:val="0083219E"/>
    <w:rsid w:val="0083275D"/>
    <w:rsid w:val="008341A7"/>
    <w:rsid w:val="00835CD4"/>
    <w:rsid w:val="008372FD"/>
    <w:rsid w:val="0083754E"/>
    <w:rsid w:val="0083759E"/>
    <w:rsid w:val="008376C4"/>
    <w:rsid w:val="008377BF"/>
    <w:rsid w:val="0083785C"/>
    <w:rsid w:val="0084000E"/>
    <w:rsid w:val="0084014F"/>
    <w:rsid w:val="00840387"/>
    <w:rsid w:val="00840593"/>
    <w:rsid w:val="00840860"/>
    <w:rsid w:val="00840D41"/>
    <w:rsid w:val="0084436F"/>
    <w:rsid w:val="00844395"/>
    <w:rsid w:val="00844E94"/>
    <w:rsid w:val="00845676"/>
    <w:rsid w:val="0085017C"/>
    <w:rsid w:val="0085086B"/>
    <w:rsid w:val="00851695"/>
    <w:rsid w:val="00852772"/>
    <w:rsid w:val="00852C1A"/>
    <w:rsid w:val="008545E5"/>
    <w:rsid w:val="00854786"/>
    <w:rsid w:val="008555C0"/>
    <w:rsid w:val="00855A53"/>
    <w:rsid w:val="0085604F"/>
    <w:rsid w:val="0085672C"/>
    <w:rsid w:val="00856DA8"/>
    <w:rsid w:val="00860F88"/>
    <w:rsid w:val="008619DE"/>
    <w:rsid w:val="00862576"/>
    <w:rsid w:val="008631A0"/>
    <w:rsid w:val="008635D4"/>
    <w:rsid w:val="00865774"/>
    <w:rsid w:val="008657FA"/>
    <w:rsid w:val="00865E08"/>
    <w:rsid w:val="0086671A"/>
    <w:rsid w:val="008668D2"/>
    <w:rsid w:val="00866BE1"/>
    <w:rsid w:val="008703F8"/>
    <w:rsid w:val="00870BE7"/>
    <w:rsid w:val="00871FA1"/>
    <w:rsid w:val="008720AD"/>
    <w:rsid w:val="0087226D"/>
    <w:rsid w:val="00874087"/>
    <w:rsid w:val="00874E45"/>
    <w:rsid w:val="00875B99"/>
    <w:rsid w:val="00875DA7"/>
    <w:rsid w:val="00876FAB"/>
    <w:rsid w:val="008772F9"/>
    <w:rsid w:val="0088119C"/>
    <w:rsid w:val="00882EC0"/>
    <w:rsid w:val="008841E9"/>
    <w:rsid w:val="0088616A"/>
    <w:rsid w:val="00886A33"/>
    <w:rsid w:val="00886A38"/>
    <w:rsid w:val="00887412"/>
    <w:rsid w:val="008878DF"/>
    <w:rsid w:val="00887F8B"/>
    <w:rsid w:val="00890337"/>
    <w:rsid w:val="00890C6F"/>
    <w:rsid w:val="00891381"/>
    <w:rsid w:val="00891FEB"/>
    <w:rsid w:val="00892993"/>
    <w:rsid w:val="00893314"/>
    <w:rsid w:val="0089358E"/>
    <w:rsid w:val="008937C0"/>
    <w:rsid w:val="00893D21"/>
    <w:rsid w:val="0089507E"/>
    <w:rsid w:val="00896792"/>
    <w:rsid w:val="00896FBB"/>
    <w:rsid w:val="00897E08"/>
    <w:rsid w:val="008A126C"/>
    <w:rsid w:val="008A28C8"/>
    <w:rsid w:val="008A3264"/>
    <w:rsid w:val="008A3A74"/>
    <w:rsid w:val="008A44C5"/>
    <w:rsid w:val="008A5D5B"/>
    <w:rsid w:val="008A6B75"/>
    <w:rsid w:val="008A7072"/>
    <w:rsid w:val="008A715E"/>
    <w:rsid w:val="008A78A8"/>
    <w:rsid w:val="008B168D"/>
    <w:rsid w:val="008B2520"/>
    <w:rsid w:val="008B4EC3"/>
    <w:rsid w:val="008B582F"/>
    <w:rsid w:val="008B6ED0"/>
    <w:rsid w:val="008B7C31"/>
    <w:rsid w:val="008B7C41"/>
    <w:rsid w:val="008C0AD3"/>
    <w:rsid w:val="008C1678"/>
    <w:rsid w:val="008C1D3C"/>
    <w:rsid w:val="008C1F3B"/>
    <w:rsid w:val="008C3928"/>
    <w:rsid w:val="008C5DE8"/>
    <w:rsid w:val="008C652C"/>
    <w:rsid w:val="008D0A1D"/>
    <w:rsid w:val="008D3F33"/>
    <w:rsid w:val="008D3F69"/>
    <w:rsid w:val="008D4309"/>
    <w:rsid w:val="008D4C1A"/>
    <w:rsid w:val="008D4E1F"/>
    <w:rsid w:val="008D5AB7"/>
    <w:rsid w:val="008D5FA0"/>
    <w:rsid w:val="008D66E1"/>
    <w:rsid w:val="008D6700"/>
    <w:rsid w:val="008D74EC"/>
    <w:rsid w:val="008E05D2"/>
    <w:rsid w:val="008E1F9B"/>
    <w:rsid w:val="008E207D"/>
    <w:rsid w:val="008E4C7F"/>
    <w:rsid w:val="008E4EC4"/>
    <w:rsid w:val="008E5AC6"/>
    <w:rsid w:val="008E5C3E"/>
    <w:rsid w:val="008E5DC0"/>
    <w:rsid w:val="008E6229"/>
    <w:rsid w:val="008E7708"/>
    <w:rsid w:val="008E7F86"/>
    <w:rsid w:val="008F0013"/>
    <w:rsid w:val="008F081C"/>
    <w:rsid w:val="008F1B69"/>
    <w:rsid w:val="008F1F11"/>
    <w:rsid w:val="008F2300"/>
    <w:rsid w:val="008F2850"/>
    <w:rsid w:val="008F3F51"/>
    <w:rsid w:val="008F50D9"/>
    <w:rsid w:val="008F550B"/>
    <w:rsid w:val="008F5D9E"/>
    <w:rsid w:val="008F644E"/>
    <w:rsid w:val="008F6BFF"/>
    <w:rsid w:val="008F6E66"/>
    <w:rsid w:val="008F6FE9"/>
    <w:rsid w:val="008F7FD9"/>
    <w:rsid w:val="0090033D"/>
    <w:rsid w:val="009009A0"/>
    <w:rsid w:val="0090103A"/>
    <w:rsid w:val="009025D4"/>
    <w:rsid w:val="00902F89"/>
    <w:rsid w:val="009034CC"/>
    <w:rsid w:val="00903C92"/>
    <w:rsid w:val="009067E8"/>
    <w:rsid w:val="00906A4D"/>
    <w:rsid w:val="0090714D"/>
    <w:rsid w:val="00907C87"/>
    <w:rsid w:val="00910A5E"/>
    <w:rsid w:val="00910BDE"/>
    <w:rsid w:val="009119DB"/>
    <w:rsid w:val="0091331B"/>
    <w:rsid w:val="009135B9"/>
    <w:rsid w:val="00913C5B"/>
    <w:rsid w:val="00914AB1"/>
    <w:rsid w:val="00914AC2"/>
    <w:rsid w:val="0091529C"/>
    <w:rsid w:val="00915FC0"/>
    <w:rsid w:val="00916010"/>
    <w:rsid w:val="00916232"/>
    <w:rsid w:val="00917856"/>
    <w:rsid w:val="009204EC"/>
    <w:rsid w:val="0092078B"/>
    <w:rsid w:val="00920A1B"/>
    <w:rsid w:val="009210A1"/>
    <w:rsid w:val="009214E3"/>
    <w:rsid w:val="009217B9"/>
    <w:rsid w:val="00922A55"/>
    <w:rsid w:val="00922D87"/>
    <w:rsid w:val="00925E35"/>
    <w:rsid w:val="0092770A"/>
    <w:rsid w:val="009303CE"/>
    <w:rsid w:val="00930841"/>
    <w:rsid w:val="00931182"/>
    <w:rsid w:val="00931784"/>
    <w:rsid w:val="0093239B"/>
    <w:rsid w:val="00932A66"/>
    <w:rsid w:val="00933964"/>
    <w:rsid w:val="00934F34"/>
    <w:rsid w:val="00935CF1"/>
    <w:rsid w:val="00935EAF"/>
    <w:rsid w:val="0093612E"/>
    <w:rsid w:val="00936475"/>
    <w:rsid w:val="00936502"/>
    <w:rsid w:val="009369B3"/>
    <w:rsid w:val="009370A7"/>
    <w:rsid w:val="0094086E"/>
    <w:rsid w:val="0094245F"/>
    <w:rsid w:val="0094259A"/>
    <w:rsid w:val="009431FE"/>
    <w:rsid w:val="00943476"/>
    <w:rsid w:val="009435D5"/>
    <w:rsid w:val="00943748"/>
    <w:rsid w:val="00946C14"/>
    <w:rsid w:val="0094783D"/>
    <w:rsid w:val="0095022A"/>
    <w:rsid w:val="00951A4F"/>
    <w:rsid w:val="0095234E"/>
    <w:rsid w:val="0095460C"/>
    <w:rsid w:val="00955618"/>
    <w:rsid w:val="00955831"/>
    <w:rsid w:val="00955D07"/>
    <w:rsid w:val="00956AA5"/>
    <w:rsid w:val="00956B46"/>
    <w:rsid w:val="00957F9C"/>
    <w:rsid w:val="009600C2"/>
    <w:rsid w:val="0096016A"/>
    <w:rsid w:val="0096084D"/>
    <w:rsid w:val="009611D3"/>
    <w:rsid w:val="00962541"/>
    <w:rsid w:val="00962815"/>
    <w:rsid w:val="00962916"/>
    <w:rsid w:val="00962A71"/>
    <w:rsid w:val="00962D2C"/>
    <w:rsid w:val="00962F24"/>
    <w:rsid w:val="009639C2"/>
    <w:rsid w:val="00963D7F"/>
    <w:rsid w:val="00964B71"/>
    <w:rsid w:val="0096589E"/>
    <w:rsid w:val="00965D18"/>
    <w:rsid w:val="009668B3"/>
    <w:rsid w:val="0096704C"/>
    <w:rsid w:val="009677ED"/>
    <w:rsid w:val="00970BA6"/>
    <w:rsid w:val="00972D9C"/>
    <w:rsid w:val="00973E36"/>
    <w:rsid w:val="00974F32"/>
    <w:rsid w:val="00975313"/>
    <w:rsid w:val="00975657"/>
    <w:rsid w:val="0097676B"/>
    <w:rsid w:val="00980AF7"/>
    <w:rsid w:val="0098195B"/>
    <w:rsid w:val="00981E0B"/>
    <w:rsid w:val="0098240D"/>
    <w:rsid w:val="00982755"/>
    <w:rsid w:val="00982B19"/>
    <w:rsid w:val="009830DF"/>
    <w:rsid w:val="00984AFA"/>
    <w:rsid w:val="009866C5"/>
    <w:rsid w:val="009867D9"/>
    <w:rsid w:val="00990428"/>
    <w:rsid w:val="009929C9"/>
    <w:rsid w:val="009933D8"/>
    <w:rsid w:val="009936A4"/>
    <w:rsid w:val="0099454D"/>
    <w:rsid w:val="00994AA9"/>
    <w:rsid w:val="00995FAB"/>
    <w:rsid w:val="009962F3"/>
    <w:rsid w:val="009975DE"/>
    <w:rsid w:val="00997C64"/>
    <w:rsid w:val="00997D3E"/>
    <w:rsid w:val="009A2A0A"/>
    <w:rsid w:val="009A2C4C"/>
    <w:rsid w:val="009A3B31"/>
    <w:rsid w:val="009A3D02"/>
    <w:rsid w:val="009A5B08"/>
    <w:rsid w:val="009A657E"/>
    <w:rsid w:val="009A6D03"/>
    <w:rsid w:val="009A6DEB"/>
    <w:rsid w:val="009A7A4A"/>
    <w:rsid w:val="009B0066"/>
    <w:rsid w:val="009B0490"/>
    <w:rsid w:val="009B1152"/>
    <w:rsid w:val="009B2FD6"/>
    <w:rsid w:val="009B3AAB"/>
    <w:rsid w:val="009B3E09"/>
    <w:rsid w:val="009B4831"/>
    <w:rsid w:val="009B4B24"/>
    <w:rsid w:val="009B4DA6"/>
    <w:rsid w:val="009B4FB1"/>
    <w:rsid w:val="009B52CF"/>
    <w:rsid w:val="009B56B6"/>
    <w:rsid w:val="009B5EA3"/>
    <w:rsid w:val="009B6846"/>
    <w:rsid w:val="009B70D8"/>
    <w:rsid w:val="009B7377"/>
    <w:rsid w:val="009C0315"/>
    <w:rsid w:val="009C0909"/>
    <w:rsid w:val="009C0CD8"/>
    <w:rsid w:val="009C15C8"/>
    <w:rsid w:val="009C41B7"/>
    <w:rsid w:val="009C4483"/>
    <w:rsid w:val="009C564D"/>
    <w:rsid w:val="009C60BB"/>
    <w:rsid w:val="009C62AB"/>
    <w:rsid w:val="009C64C3"/>
    <w:rsid w:val="009C7E4C"/>
    <w:rsid w:val="009D0886"/>
    <w:rsid w:val="009D10AB"/>
    <w:rsid w:val="009D230B"/>
    <w:rsid w:val="009D2B5C"/>
    <w:rsid w:val="009D3B41"/>
    <w:rsid w:val="009D46BF"/>
    <w:rsid w:val="009D5311"/>
    <w:rsid w:val="009D67D8"/>
    <w:rsid w:val="009D7471"/>
    <w:rsid w:val="009E0960"/>
    <w:rsid w:val="009E0D65"/>
    <w:rsid w:val="009E45D9"/>
    <w:rsid w:val="009E47E8"/>
    <w:rsid w:val="009E4A53"/>
    <w:rsid w:val="009E4A6C"/>
    <w:rsid w:val="009E5ABA"/>
    <w:rsid w:val="009E6D4F"/>
    <w:rsid w:val="009F1EC1"/>
    <w:rsid w:val="009F26DF"/>
    <w:rsid w:val="009F2D25"/>
    <w:rsid w:val="009F46DF"/>
    <w:rsid w:val="009F50FD"/>
    <w:rsid w:val="009F60C1"/>
    <w:rsid w:val="00A0017A"/>
    <w:rsid w:val="00A004BF"/>
    <w:rsid w:val="00A0127E"/>
    <w:rsid w:val="00A018C1"/>
    <w:rsid w:val="00A018FE"/>
    <w:rsid w:val="00A01D93"/>
    <w:rsid w:val="00A0258E"/>
    <w:rsid w:val="00A02DC0"/>
    <w:rsid w:val="00A03B48"/>
    <w:rsid w:val="00A0455C"/>
    <w:rsid w:val="00A049F5"/>
    <w:rsid w:val="00A05016"/>
    <w:rsid w:val="00A0721B"/>
    <w:rsid w:val="00A072EF"/>
    <w:rsid w:val="00A10879"/>
    <w:rsid w:val="00A12089"/>
    <w:rsid w:val="00A1352B"/>
    <w:rsid w:val="00A1391F"/>
    <w:rsid w:val="00A14121"/>
    <w:rsid w:val="00A14F10"/>
    <w:rsid w:val="00A158EA"/>
    <w:rsid w:val="00A16E4F"/>
    <w:rsid w:val="00A208C3"/>
    <w:rsid w:val="00A21AC9"/>
    <w:rsid w:val="00A21C6C"/>
    <w:rsid w:val="00A24240"/>
    <w:rsid w:val="00A2438E"/>
    <w:rsid w:val="00A24C72"/>
    <w:rsid w:val="00A24DA6"/>
    <w:rsid w:val="00A2651A"/>
    <w:rsid w:val="00A2743D"/>
    <w:rsid w:val="00A27EBA"/>
    <w:rsid w:val="00A31D06"/>
    <w:rsid w:val="00A31E0E"/>
    <w:rsid w:val="00A3332F"/>
    <w:rsid w:val="00A34F76"/>
    <w:rsid w:val="00A359D8"/>
    <w:rsid w:val="00A36A3E"/>
    <w:rsid w:val="00A37272"/>
    <w:rsid w:val="00A37338"/>
    <w:rsid w:val="00A37592"/>
    <w:rsid w:val="00A41181"/>
    <w:rsid w:val="00A42102"/>
    <w:rsid w:val="00A42CD4"/>
    <w:rsid w:val="00A44B0F"/>
    <w:rsid w:val="00A459F1"/>
    <w:rsid w:val="00A46846"/>
    <w:rsid w:val="00A46FCD"/>
    <w:rsid w:val="00A472C5"/>
    <w:rsid w:val="00A478E6"/>
    <w:rsid w:val="00A50E7B"/>
    <w:rsid w:val="00A53EF9"/>
    <w:rsid w:val="00A5488C"/>
    <w:rsid w:val="00A565E7"/>
    <w:rsid w:val="00A575AA"/>
    <w:rsid w:val="00A60B78"/>
    <w:rsid w:val="00A60C91"/>
    <w:rsid w:val="00A6167A"/>
    <w:rsid w:val="00A61E7B"/>
    <w:rsid w:val="00A62A20"/>
    <w:rsid w:val="00A6319D"/>
    <w:rsid w:val="00A64A79"/>
    <w:rsid w:val="00A657F6"/>
    <w:rsid w:val="00A65BFB"/>
    <w:rsid w:val="00A66581"/>
    <w:rsid w:val="00A67915"/>
    <w:rsid w:val="00A70539"/>
    <w:rsid w:val="00A718D1"/>
    <w:rsid w:val="00A725F2"/>
    <w:rsid w:val="00A72715"/>
    <w:rsid w:val="00A72BD8"/>
    <w:rsid w:val="00A73DCB"/>
    <w:rsid w:val="00A74900"/>
    <w:rsid w:val="00A74BB6"/>
    <w:rsid w:val="00A74DAE"/>
    <w:rsid w:val="00A74E8F"/>
    <w:rsid w:val="00A76138"/>
    <w:rsid w:val="00A76883"/>
    <w:rsid w:val="00A769AE"/>
    <w:rsid w:val="00A76A20"/>
    <w:rsid w:val="00A80836"/>
    <w:rsid w:val="00A82084"/>
    <w:rsid w:val="00A82093"/>
    <w:rsid w:val="00A826D1"/>
    <w:rsid w:val="00A82E36"/>
    <w:rsid w:val="00A836FF"/>
    <w:rsid w:val="00A84403"/>
    <w:rsid w:val="00A875F3"/>
    <w:rsid w:val="00A90C32"/>
    <w:rsid w:val="00A91355"/>
    <w:rsid w:val="00A922DB"/>
    <w:rsid w:val="00A92ECE"/>
    <w:rsid w:val="00A948AA"/>
    <w:rsid w:val="00A9551A"/>
    <w:rsid w:val="00A96892"/>
    <w:rsid w:val="00A97728"/>
    <w:rsid w:val="00AA0024"/>
    <w:rsid w:val="00AA02AD"/>
    <w:rsid w:val="00AA2131"/>
    <w:rsid w:val="00AA291A"/>
    <w:rsid w:val="00AA316C"/>
    <w:rsid w:val="00AA4EE5"/>
    <w:rsid w:val="00AA54F4"/>
    <w:rsid w:val="00AA612E"/>
    <w:rsid w:val="00AA6E92"/>
    <w:rsid w:val="00AB057F"/>
    <w:rsid w:val="00AB0BAA"/>
    <w:rsid w:val="00AB1FE2"/>
    <w:rsid w:val="00AB2D20"/>
    <w:rsid w:val="00AB34D1"/>
    <w:rsid w:val="00AB5839"/>
    <w:rsid w:val="00AB778A"/>
    <w:rsid w:val="00AB7D6D"/>
    <w:rsid w:val="00AC0121"/>
    <w:rsid w:val="00AC1D0C"/>
    <w:rsid w:val="00AC2FB0"/>
    <w:rsid w:val="00AC35DA"/>
    <w:rsid w:val="00AC363B"/>
    <w:rsid w:val="00AC3892"/>
    <w:rsid w:val="00AC428D"/>
    <w:rsid w:val="00AC4507"/>
    <w:rsid w:val="00AC7657"/>
    <w:rsid w:val="00AD1D4E"/>
    <w:rsid w:val="00AD21DC"/>
    <w:rsid w:val="00AD27E2"/>
    <w:rsid w:val="00AD3011"/>
    <w:rsid w:val="00AD4A47"/>
    <w:rsid w:val="00AD54DC"/>
    <w:rsid w:val="00AD5E37"/>
    <w:rsid w:val="00AD6A53"/>
    <w:rsid w:val="00AD7A6E"/>
    <w:rsid w:val="00AE0A11"/>
    <w:rsid w:val="00AE0AC1"/>
    <w:rsid w:val="00AE1A11"/>
    <w:rsid w:val="00AE1D2D"/>
    <w:rsid w:val="00AE297B"/>
    <w:rsid w:val="00AE2FA2"/>
    <w:rsid w:val="00AE4C6B"/>
    <w:rsid w:val="00AE6C4A"/>
    <w:rsid w:val="00AE6EAF"/>
    <w:rsid w:val="00AF0047"/>
    <w:rsid w:val="00AF00FE"/>
    <w:rsid w:val="00AF0FCA"/>
    <w:rsid w:val="00AF11D1"/>
    <w:rsid w:val="00AF4116"/>
    <w:rsid w:val="00AF459E"/>
    <w:rsid w:val="00AF5410"/>
    <w:rsid w:val="00B00B20"/>
    <w:rsid w:val="00B014AD"/>
    <w:rsid w:val="00B014DC"/>
    <w:rsid w:val="00B01C1B"/>
    <w:rsid w:val="00B02321"/>
    <w:rsid w:val="00B03318"/>
    <w:rsid w:val="00B0415C"/>
    <w:rsid w:val="00B1059E"/>
    <w:rsid w:val="00B14029"/>
    <w:rsid w:val="00B14C8F"/>
    <w:rsid w:val="00B17114"/>
    <w:rsid w:val="00B178EB"/>
    <w:rsid w:val="00B17974"/>
    <w:rsid w:val="00B2124B"/>
    <w:rsid w:val="00B2258D"/>
    <w:rsid w:val="00B22B12"/>
    <w:rsid w:val="00B232ED"/>
    <w:rsid w:val="00B236A8"/>
    <w:rsid w:val="00B23900"/>
    <w:rsid w:val="00B23960"/>
    <w:rsid w:val="00B247E5"/>
    <w:rsid w:val="00B24997"/>
    <w:rsid w:val="00B24B15"/>
    <w:rsid w:val="00B24BCC"/>
    <w:rsid w:val="00B24D75"/>
    <w:rsid w:val="00B27F8C"/>
    <w:rsid w:val="00B30E16"/>
    <w:rsid w:val="00B30FB4"/>
    <w:rsid w:val="00B30FE2"/>
    <w:rsid w:val="00B3145E"/>
    <w:rsid w:val="00B315FB"/>
    <w:rsid w:val="00B3223D"/>
    <w:rsid w:val="00B322F2"/>
    <w:rsid w:val="00B3244F"/>
    <w:rsid w:val="00B324AC"/>
    <w:rsid w:val="00B327B5"/>
    <w:rsid w:val="00B329B6"/>
    <w:rsid w:val="00B32BD9"/>
    <w:rsid w:val="00B32E83"/>
    <w:rsid w:val="00B33B16"/>
    <w:rsid w:val="00B33DC5"/>
    <w:rsid w:val="00B34230"/>
    <w:rsid w:val="00B35151"/>
    <w:rsid w:val="00B3618D"/>
    <w:rsid w:val="00B377DF"/>
    <w:rsid w:val="00B40A82"/>
    <w:rsid w:val="00B40D78"/>
    <w:rsid w:val="00B43168"/>
    <w:rsid w:val="00B43583"/>
    <w:rsid w:val="00B44B69"/>
    <w:rsid w:val="00B44E40"/>
    <w:rsid w:val="00B450E3"/>
    <w:rsid w:val="00B47E57"/>
    <w:rsid w:val="00B51B7A"/>
    <w:rsid w:val="00B54268"/>
    <w:rsid w:val="00B54CC4"/>
    <w:rsid w:val="00B558A3"/>
    <w:rsid w:val="00B56813"/>
    <w:rsid w:val="00B56F99"/>
    <w:rsid w:val="00B576B4"/>
    <w:rsid w:val="00B611B1"/>
    <w:rsid w:val="00B615AF"/>
    <w:rsid w:val="00B61689"/>
    <w:rsid w:val="00B61AA3"/>
    <w:rsid w:val="00B61D1C"/>
    <w:rsid w:val="00B6287D"/>
    <w:rsid w:val="00B62D9C"/>
    <w:rsid w:val="00B6358A"/>
    <w:rsid w:val="00B6413A"/>
    <w:rsid w:val="00B64698"/>
    <w:rsid w:val="00B64D27"/>
    <w:rsid w:val="00B65DB5"/>
    <w:rsid w:val="00B67673"/>
    <w:rsid w:val="00B67D49"/>
    <w:rsid w:val="00B7149C"/>
    <w:rsid w:val="00B715E8"/>
    <w:rsid w:val="00B71812"/>
    <w:rsid w:val="00B71AA5"/>
    <w:rsid w:val="00B72B9C"/>
    <w:rsid w:val="00B72E6A"/>
    <w:rsid w:val="00B73375"/>
    <w:rsid w:val="00B7404B"/>
    <w:rsid w:val="00B74351"/>
    <w:rsid w:val="00B749AE"/>
    <w:rsid w:val="00B751C5"/>
    <w:rsid w:val="00B76762"/>
    <w:rsid w:val="00B767BB"/>
    <w:rsid w:val="00B76D07"/>
    <w:rsid w:val="00B76D89"/>
    <w:rsid w:val="00B80638"/>
    <w:rsid w:val="00B81095"/>
    <w:rsid w:val="00B81523"/>
    <w:rsid w:val="00B81D5F"/>
    <w:rsid w:val="00B82C22"/>
    <w:rsid w:val="00B835EF"/>
    <w:rsid w:val="00B85E6C"/>
    <w:rsid w:val="00B85FFD"/>
    <w:rsid w:val="00B90E3E"/>
    <w:rsid w:val="00B90F0D"/>
    <w:rsid w:val="00B91808"/>
    <w:rsid w:val="00B91AFB"/>
    <w:rsid w:val="00B92F49"/>
    <w:rsid w:val="00B93FDA"/>
    <w:rsid w:val="00B9403E"/>
    <w:rsid w:val="00B95326"/>
    <w:rsid w:val="00B95AA8"/>
    <w:rsid w:val="00B95C1A"/>
    <w:rsid w:val="00B95E08"/>
    <w:rsid w:val="00B96FF3"/>
    <w:rsid w:val="00B970EC"/>
    <w:rsid w:val="00B97F72"/>
    <w:rsid w:val="00BA0A5C"/>
    <w:rsid w:val="00BA2B9E"/>
    <w:rsid w:val="00BA3D5F"/>
    <w:rsid w:val="00BA427C"/>
    <w:rsid w:val="00BA46E7"/>
    <w:rsid w:val="00BA5679"/>
    <w:rsid w:val="00BA6502"/>
    <w:rsid w:val="00BA7117"/>
    <w:rsid w:val="00BA74C8"/>
    <w:rsid w:val="00BA7CF2"/>
    <w:rsid w:val="00BA7E17"/>
    <w:rsid w:val="00BB029A"/>
    <w:rsid w:val="00BB040C"/>
    <w:rsid w:val="00BB10FF"/>
    <w:rsid w:val="00BB1BC4"/>
    <w:rsid w:val="00BB2713"/>
    <w:rsid w:val="00BB2DEE"/>
    <w:rsid w:val="00BB3237"/>
    <w:rsid w:val="00BB46C7"/>
    <w:rsid w:val="00BB4B4F"/>
    <w:rsid w:val="00BB4E72"/>
    <w:rsid w:val="00BB4F2C"/>
    <w:rsid w:val="00BB558C"/>
    <w:rsid w:val="00BB5A07"/>
    <w:rsid w:val="00BB6314"/>
    <w:rsid w:val="00BB7A73"/>
    <w:rsid w:val="00BB7CE5"/>
    <w:rsid w:val="00BC0FDF"/>
    <w:rsid w:val="00BC14FC"/>
    <w:rsid w:val="00BC1FCA"/>
    <w:rsid w:val="00BC2A32"/>
    <w:rsid w:val="00BC2FC9"/>
    <w:rsid w:val="00BC40E3"/>
    <w:rsid w:val="00BC44D4"/>
    <w:rsid w:val="00BC4740"/>
    <w:rsid w:val="00BC50EC"/>
    <w:rsid w:val="00BC685B"/>
    <w:rsid w:val="00BC6F0E"/>
    <w:rsid w:val="00BC7BF1"/>
    <w:rsid w:val="00BD01AA"/>
    <w:rsid w:val="00BD1E8A"/>
    <w:rsid w:val="00BD4D8D"/>
    <w:rsid w:val="00BD5A1E"/>
    <w:rsid w:val="00BD7B63"/>
    <w:rsid w:val="00BE0C3F"/>
    <w:rsid w:val="00BE144E"/>
    <w:rsid w:val="00BE1947"/>
    <w:rsid w:val="00BE27BA"/>
    <w:rsid w:val="00BE2F8A"/>
    <w:rsid w:val="00BE30A5"/>
    <w:rsid w:val="00BE5669"/>
    <w:rsid w:val="00BE5B44"/>
    <w:rsid w:val="00BE7AA3"/>
    <w:rsid w:val="00BE7B92"/>
    <w:rsid w:val="00BE7E1C"/>
    <w:rsid w:val="00BF0F23"/>
    <w:rsid w:val="00BF102E"/>
    <w:rsid w:val="00BF19AD"/>
    <w:rsid w:val="00BF386F"/>
    <w:rsid w:val="00BF6BBB"/>
    <w:rsid w:val="00BF6C1F"/>
    <w:rsid w:val="00BF7E33"/>
    <w:rsid w:val="00BF7EBE"/>
    <w:rsid w:val="00C01150"/>
    <w:rsid w:val="00C018C7"/>
    <w:rsid w:val="00C02064"/>
    <w:rsid w:val="00C02FBB"/>
    <w:rsid w:val="00C030E4"/>
    <w:rsid w:val="00C03181"/>
    <w:rsid w:val="00C03FC4"/>
    <w:rsid w:val="00C057A4"/>
    <w:rsid w:val="00C06F0A"/>
    <w:rsid w:val="00C105B5"/>
    <w:rsid w:val="00C13A19"/>
    <w:rsid w:val="00C14212"/>
    <w:rsid w:val="00C15A01"/>
    <w:rsid w:val="00C22620"/>
    <w:rsid w:val="00C2331A"/>
    <w:rsid w:val="00C2373F"/>
    <w:rsid w:val="00C23BB3"/>
    <w:rsid w:val="00C24117"/>
    <w:rsid w:val="00C2480D"/>
    <w:rsid w:val="00C25007"/>
    <w:rsid w:val="00C25075"/>
    <w:rsid w:val="00C26CD0"/>
    <w:rsid w:val="00C27473"/>
    <w:rsid w:val="00C275C4"/>
    <w:rsid w:val="00C27E32"/>
    <w:rsid w:val="00C31634"/>
    <w:rsid w:val="00C31985"/>
    <w:rsid w:val="00C31E7E"/>
    <w:rsid w:val="00C3343B"/>
    <w:rsid w:val="00C33F73"/>
    <w:rsid w:val="00C341D8"/>
    <w:rsid w:val="00C34780"/>
    <w:rsid w:val="00C36A60"/>
    <w:rsid w:val="00C40FAD"/>
    <w:rsid w:val="00C411EA"/>
    <w:rsid w:val="00C44684"/>
    <w:rsid w:val="00C44A0A"/>
    <w:rsid w:val="00C47B8A"/>
    <w:rsid w:val="00C50061"/>
    <w:rsid w:val="00C5048D"/>
    <w:rsid w:val="00C51036"/>
    <w:rsid w:val="00C510F5"/>
    <w:rsid w:val="00C5161C"/>
    <w:rsid w:val="00C51716"/>
    <w:rsid w:val="00C546B7"/>
    <w:rsid w:val="00C55CB5"/>
    <w:rsid w:val="00C5638A"/>
    <w:rsid w:val="00C57795"/>
    <w:rsid w:val="00C60A7B"/>
    <w:rsid w:val="00C61C8B"/>
    <w:rsid w:val="00C61FA7"/>
    <w:rsid w:val="00C637A2"/>
    <w:rsid w:val="00C63E2C"/>
    <w:rsid w:val="00C64214"/>
    <w:rsid w:val="00C646EF"/>
    <w:rsid w:val="00C65331"/>
    <w:rsid w:val="00C65B36"/>
    <w:rsid w:val="00C65E46"/>
    <w:rsid w:val="00C6637B"/>
    <w:rsid w:val="00C66991"/>
    <w:rsid w:val="00C6701B"/>
    <w:rsid w:val="00C671F8"/>
    <w:rsid w:val="00C7132C"/>
    <w:rsid w:val="00C7338C"/>
    <w:rsid w:val="00C74407"/>
    <w:rsid w:val="00C749DF"/>
    <w:rsid w:val="00C74F6B"/>
    <w:rsid w:val="00C75C36"/>
    <w:rsid w:val="00C75D11"/>
    <w:rsid w:val="00C7705E"/>
    <w:rsid w:val="00C774D4"/>
    <w:rsid w:val="00C80606"/>
    <w:rsid w:val="00C80EF4"/>
    <w:rsid w:val="00C81E15"/>
    <w:rsid w:val="00C826C5"/>
    <w:rsid w:val="00C83ABD"/>
    <w:rsid w:val="00C84765"/>
    <w:rsid w:val="00C851DB"/>
    <w:rsid w:val="00C86B33"/>
    <w:rsid w:val="00C900F7"/>
    <w:rsid w:val="00C911EB"/>
    <w:rsid w:val="00C92654"/>
    <w:rsid w:val="00C92EB9"/>
    <w:rsid w:val="00C94EA3"/>
    <w:rsid w:val="00C9542A"/>
    <w:rsid w:val="00C9590A"/>
    <w:rsid w:val="00C963A1"/>
    <w:rsid w:val="00C97F86"/>
    <w:rsid w:val="00CA2F17"/>
    <w:rsid w:val="00CA3486"/>
    <w:rsid w:val="00CA3E39"/>
    <w:rsid w:val="00CA44AF"/>
    <w:rsid w:val="00CA4864"/>
    <w:rsid w:val="00CA6963"/>
    <w:rsid w:val="00CA7D8A"/>
    <w:rsid w:val="00CB0F75"/>
    <w:rsid w:val="00CB1212"/>
    <w:rsid w:val="00CB1DF7"/>
    <w:rsid w:val="00CB1E9C"/>
    <w:rsid w:val="00CB21F0"/>
    <w:rsid w:val="00CB2F56"/>
    <w:rsid w:val="00CB3358"/>
    <w:rsid w:val="00CB52E0"/>
    <w:rsid w:val="00CB53F6"/>
    <w:rsid w:val="00CB76CD"/>
    <w:rsid w:val="00CC1A3F"/>
    <w:rsid w:val="00CC3ADF"/>
    <w:rsid w:val="00CC3F0A"/>
    <w:rsid w:val="00CC4180"/>
    <w:rsid w:val="00CC4256"/>
    <w:rsid w:val="00CC478F"/>
    <w:rsid w:val="00CC4D51"/>
    <w:rsid w:val="00CC5094"/>
    <w:rsid w:val="00CC5DF4"/>
    <w:rsid w:val="00CC5FC8"/>
    <w:rsid w:val="00CC6A7E"/>
    <w:rsid w:val="00CC7C11"/>
    <w:rsid w:val="00CC7D38"/>
    <w:rsid w:val="00CC7DB8"/>
    <w:rsid w:val="00CD00D9"/>
    <w:rsid w:val="00CD1109"/>
    <w:rsid w:val="00CD167F"/>
    <w:rsid w:val="00CD1CDC"/>
    <w:rsid w:val="00CD25DD"/>
    <w:rsid w:val="00CD2DD4"/>
    <w:rsid w:val="00CD3251"/>
    <w:rsid w:val="00CD36A0"/>
    <w:rsid w:val="00CD3B61"/>
    <w:rsid w:val="00CD3D0E"/>
    <w:rsid w:val="00CD58E6"/>
    <w:rsid w:val="00CD666B"/>
    <w:rsid w:val="00CD682C"/>
    <w:rsid w:val="00CD68A8"/>
    <w:rsid w:val="00CD77A6"/>
    <w:rsid w:val="00CE144E"/>
    <w:rsid w:val="00CE1801"/>
    <w:rsid w:val="00CE1C13"/>
    <w:rsid w:val="00CE27C3"/>
    <w:rsid w:val="00CE30A0"/>
    <w:rsid w:val="00CE3917"/>
    <w:rsid w:val="00CE4D10"/>
    <w:rsid w:val="00CE50C4"/>
    <w:rsid w:val="00CE7486"/>
    <w:rsid w:val="00CF0184"/>
    <w:rsid w:val="00CF0C27"/>
    <w:rsid w:val="00CF13FC"/>
    <w:rsid w:val="00CF1E2C"/>
    <w:rsid w:val="00CF20C1"/>
    <w:rsid w:val="00CF21D4"/>
    <w:rsid w:val="00CF2DF3"/>
    <w:rsid w:val="00CF38A3"/>
    <w:rsid w:val="00CF41B7"/>
    <w:rsid w:val="00CF4858"/>
    <w:rsid w:val="00CF53E4"/>
    <w:rsid w:val="00CF542A"/>
    <w:rsid w:val="00CF57CB"/>
    <w:rsid w:val="00CF60C5"/>
    <w:rsid w:val="00CF705D"/>
    <w:rsid w:val="00D00696"/>
    <w:rsid w:val="00D00F59"/>
    <w:rsid w:val="00D018E1"/>
    <w:rsid w:val="00D01E64"/>
    <w:rsid w:val="00D02429"/>
    <w:rsid w:val="00D03197"/>
    <w:rsid w:val="00D03A83"/>
    <w:rsid w:val="00D03BE2"/>
    <w:rsid w:val="00D040CA"/>
    <w:rsid w:val="00D0480C"/>
    <w:rsid w:val="00D05F95"/>
    <w:rsid w:val="00D07685"/>
    <w:rsid w:val="00D07D7B"/>
    <w:rsid w:val="00D114DD"/>
    <w:rsid w:val="00D11CCD"/>
    <w:rsid w:val="00D11EC9"/>
    <w:rsid w:val="00D122B6"/>
    <w:rsid w:val="00D126F6"/>
    <w:rsid w:val="00D12A55"/>
    <w:rsid w:val="00D13446"/>
    <w:rsid w:val="00D14A86"/>
    <w:rsid w:val="00D1506E"/>
    <w:rsid w:val="00D15F09"/>
    <w:rsid w:val="00D16AF9"/>
    <w:rsid w:val="00D200B8"/>
    <w:rsid w:val="00D20843"/>
    <w:rsid w:val="00D224FE"/>
    <w:rsid w:val="00D22BC9"/>
    <w:rsid w:val="00D22C01"/>
    <w:rsid w:val="00D23B23"/>
    <w:rsid w:val="00D23DEB"/>
    <w:rsid w:val="00D241A0"/>
    <w:rsid w:val="00D25E9D"/>
    <w:rsid w:val="00D263C8"/>
    <w:rsid w:val="00D268EE"/>
    <w:rsid w:val="00D2699B"/>
    <w:rsid w:val="00D2738A"/>
    <w:rsid w:val="00D27B63"/>
    <w:rsid w:val="00D3044C"/>
    <w:rsid w:val="00D31643"/>
    <w:rsid w:val="00D324C3"/>
    <w:rsid w:val="00D328B7"/>
    <w:rsid w:val="00D33A2A"/>
    <w:rsid w:val="00D33C27"/>
    <w:rsid w:val="00D34162"/>
    <w:rsid w:val="00D346E4"/>
    <w:rsid w:val="00D34BC2"/>
    <w:rsid w:val="00D3508C"/>
    <w:rsid w:val="00D36869"/>
    <w:rsid w:val="00D36F20"/>
    <w:rsid w:val="00D37002"/>
    <w:rsid w:val="00D376B9"/>
    <w:rsid w:val="00D37750"/>
    <w:rsid w:val="00D37C1F"/>
    <w:rsid w:val="00D403AA"/>
    <w:rsid w:val="00D40BE1"/>
    <w:rsid w:val="00D41588"/>
    <w:rsid w:val="00D41CB7"/>
    <w:rsid w:val="00D42641"/>
    <w:rsid w:val="00D427FF"/>
    <w:rsid w:val="00D42B1F"/>
    <w:rsid w:val="00D44E2D"/>
    <w:rsid w:val="00D45ACC"/>
    <w:rsid w:val="00D46866"/>
    <w:rsid w:val="00D468C5"/>
    <w:rsid w:val="00D50197"/>
    <w:rsid w:val="00D50716"/>
    <w:rsid w:val="00D50C7F"/>
    <w:rsid w:val="00D514A8"/>
    <w:rsid w:val="00D520E7"/>
    <w:rsid w:val="00D522F5"/>
    <w:rsid w:val="00D54A9B"/>
    <w:rsid w:val="00D54BDF"/>
    <w:rsid w:val="00D55D57"/>
    <w:rsid w:val="00D55DE6"/>
    <w:rsid w:val="00D5662F"/>
    <w:rsid w:val="00D5753A"/>
    <w:rsid w:val="00D615CE"/>
    <w:rsid w:val="00D62730"/>
    <w:rsid w:val="00D63080"/>
    <w:rsid w:val="00D6473F"/>
    <w:rsid w:val="00D647D9"/>
    <w:rsid w:val="00D64F17"/>
    <w:rsid w:val="00D6536D"/>
    <w:rsid w:val="00D66425"/>
    <w:rsid w:val="00D66DEE"/>
    <w:rsid w:val="00D671B1"/>
    <w:rsid w:val="00D674F5"/>
    <w:rsid w:val="00D70998"/>
    <w:rsid w:val="00D712FD"/>
    <w:rsid w:val="00D71856"/>
    <w:rsid w:val="00D71C1A"/>
    <w:rsid w:val="00D72309"/>
    <w:rsid w:val="00D72751"/>
    <w:rsid w:val="00D74C8B"/>
    <w:rsid w:val="00D74DA8"/>
    <w:rsid w:val="00D75197"/>
    <w:rsid w:val="00D7546E"/>
    <w:rsid w:val="00D76AD3"/>
    <w:rsid w:val="00D77338"/>
    <w:rsid w:val="00D77A58"/>
    <w:rsid w:val="00D815B4"/>
    <w:rsid w:val="00D824C9"/>
    <w:rsid w:val="00D8328C"/>
    <w:rsid w:val="00D833B6"/>
    <w:rsid w:val="00D8557E"/>
    <w:rsid w:val="00D85EDB"/>
    <w:rsid w:val="00D864FA"/>
    <w:rsid w:val="00D87DD0"/>
    <w:rsid w:val="00D90472"/>
    <w:rsid w:val="00D908F3"/>
    <w:rsid w:val="00D91AD6"/>
    <w:rsid w:val="00D92016"/>
    <w:rsid w:val="00D92884"/>
    <w:rsid w:val="00D92AC4"/>
    <w:rsid w:val="00D92E64"/>
    <w:rsid w:val="00D94A7B"/>
    <w:rsid w:val="00D9500C"/>
    <w:rsid w:val="00D955F2"/>
    <w:rsid w:val="00D96506"/>
    <w:rsid w:val="00D9715D"/>
    <w:rsid w:val="00D974FD"/>
    <w:rsid w:val="00DA1510"/>
    <w:rsid w:val="00DA2634"/>
    <w:rsid w:val="00DA26CA"/>
    <w:rsid w:val="00DA3824"/>
    <w:rsid w:val="00DA4112"/>
    <w:rsid w:val="00DA55FF"/>
    <w:rsid w:val="00DA6F3F"/>
    <w:rsid w:val="00DB03FF"/>
    <w:rsid w:val="00DB1D85"/>
    <w:rsid w:val="00DB1E32"/>
    <w:rsid w:val="00DB2C91"/>
    <w:rsid w:val="00DB2CBB"/>
    <w:rsid w:val="00DB4541"/>
    <w:rsid w:val="00DB4D28"/>
    <w:rsid w:val="00DB5126"/>
    <w:rsid w:val="00DC02C9"/>
    <w:rsid w:val="00DC035F"/>
    <w:rsid w:val="00DC1BE4"/>
    <w:rsid w:val="00DC2C48"/>
    <w:rsid w:val="00DC585B"/>
    <w:rsid w:val="00DC6208"/>
    <w:rsid w:val="00DC7FC4"/>
    <w:rsid w:val="00DD01A4"/>
    <w:rsid w:val="00DD18D6"/>
    <w:rsid w:val="00DD24EE"/>
    <w:rsid w:val="00DD5B53"/>
    <w:rsid w:val="00DD7460"/>
    <w:rsid w:val="00DD789E"/>
    <w:rsid w:val="00DD79B8"/>
    <w:rsid w:val="00DD7A7A"/>
    <w:rsid w:val="00DD7F78"/>
    <w:rsid w:val="00DE06FA"/>
    <w:rsid w:val="00DE0785"/>
    <w:rsid w:val="00DE1A52"/>
    <w:rsid w:val="00DE2933"/>
    <w:rsid w:val="00DE2C62"/>
    <w:rsid w:val="00DE3D85"/>
    <w:rsid w:val="00DE763A"/>
    <w:rsid w:val="00DF15FE"/>
    <w:rsid w:val="00DF215E"/>
    <w:rsid w:val="00DF2F19"/>
    <w:rsid w:val="00DF47FA"/>
    <w:rsid w:val="00DF51B0"/>
    <w:rsid w:val="00DF55A3"/>
    <w:rsid w:val="00DF6D52"/>
    <w:rsid w:val="00DF7BB3"/>
    <w:rsid w:val="00DF7CE2"/>
    <w:rsid w:val="00E0369D"/>
    <w:rsid w:val="00E04406"/>
    <w:rsid w:val="00E04A0B"/>
    <w:rsid w:val="00E05253"/>
    <w:rsid w:val="00E061F1"/>
    <w:rsid w:val="00E06B9A"/>
    <w:rsid w:val="00E10410"/>
    <w:rsid w:val="00E113A9"/>
    <w:rsid w:val="00E12903"/>
    <w:rsid w:val="00E13145"/>
    <w:rsid w:val="00E13A28"/>
    <w:rsid w:val="00E1432D"/>
    <w:rsid w:val="00E156C4"/>
    <w:rsid w:val="00E1581C"/>
    <w:rsid w:val="00E16B8B"/>
    <w:rsid w:val="00E16C71"/>
    <w:rsid w:val="00E16D0C"/>
    <w:rsid w:val="00E176D7"/>
    <w:rsid w:val="00E20D31"/>
    <w:rsid w:val="00E20E82"/>
    <w:rsid w:val="00E20F3A"/>
    <w:rsid w:val="00E213BB"/>
    <w:rsid w:val="00E213E9"/>
    <w:rsid w:val="00E22322"/>
    <w:rsid w:val="00E2408F"/>
    <w:rsid w:val="00E24C6C"/>
    <w:rsid w:val="00E24FCF"/>
    <w:rsid w:val="00E26762"/>
    <w:rsid w:val="00E311C2"/>
    <w:rsid w:val="00E31C48"/>
    <w:rsid w:val="00E31E72"/>
    <w:rsid w:val="00E32399"/>
    <w:rsid w:val="00E32732"/>
    <w:rsid w:val="00E34E53"/>
    <w:rsid w:val="00E352B0"/>
    <w:rsid w:val="00E35361"/>
    <w:rsid w:val="00E35622"/>
    <w:rsid w:val="00E36E13"/>
    <w:rsid w:val="00E37989"/>
    <w:rsid w:val="00E400C6"/>
    <w:rsid w:val="00E407D4"/>
    <w:rsid w:val="00E42027"/>
    <w:rsid w:val="00E424FA"/>
    <w:rsid w:val="00E44A03"/>
    <w:rsid w:val="00E478B0"/>
    <w:rsid w:val="00E50277"/>
    <w:rsid w:val="00E51B01"/>
    <w:rsid w:val="00E51CB1"/>
    <w:rsid w:val="00E544AB"/>
    <w:rsid w:val="00E549D2"/>
    <w:rsid w:val="00E5668D"/>
    <w:rsid w:val="00E57629"/>
    <w:rsid w:val="00E57857"/>
    <w:rsid w:val="00E60EA8"/>
    <w:rsid w:val="00E631D9"/>
    <w:rsid w:val="00E65D0B"/>
    <w:rsid w:val="00E66682"/>
    <w:rsid w:val="00E67548"/>
    <w:rsid w:val="00E67AC7"/>
    <w:rsid w:val="00E72EAE"/>
    <w:rsid w:val="00E73BB0"/>
    <w:rsid w:val="00E73BB5"/>
    <w:rsid w:val="00E76034"/>
    <w:rsid w:val="00E77E15"/>
    <w:rsid w:val="00E813C0"/>
    <w:rsid w:val="00E8379D"/>
    <w:rsid w:val="00E8383A"/>
    <w:rsid w:val="00E83A3F"/>
    <w:rsid w:val="00E84682"/>
    <w:rsid w:val="00E879F6"/>
    <w:rsid w:val="00E907B1"/>
    <w:rsid w:val="00E90963"/>
    <w:rsid w:val="00E90D3B"/>
    <w:rsid w:val="00E90DB4"/>
    <w:rsid w:val="00E91435"/>
    <w:rsid w:val="00E916AA"/>
    <w:rsid w:val="00E91A74"/>
    <w:rsid w:val="00E93AD4"/>
    <w:rsid w:val="00E943CF"/>
    <w:rsid w:val="00E95D84"/>
    <w:rsid w:val="00E96A7E"/>
    <w:rsid w:val="00E96D3A"/>
    <w:rsid w:val="00E973BF"/>
    <w:rsid w:val="00EA0505"/>
    <w:rsid w:val="00EA0B8B"/>
    <w:rsid w:val="00EA109F"/>
    <w:rsid w:val="00EA10B7"/>
    <w:rsid w:val="00EA190C"/>
    <w:rsid w:val="00EA1F0B"/>
    <w:rsid w:val="00EA3AA4"/>
    <w:rsid w:val="00EA3FFF"/>
    <w:rsid w:val="00EA591F"/>
    <w:rsid w:val="00EA60A5"/>
    <w:rsid w:val="00EA63EC"/>
    <w:rsid w:val="00EA76FD"/>
    <w:rsid w:val="00EA7B92"/>
    <w:rsid w:val="00EB09BB"/>
    <w:rsid w:val="00EB09ED"/>
    <w:rsid w:val="00EB1607"/>
    <w:rsid w:val="00EB2B69"/>
    <w:rsid w:val="00EB304E"/>
    <w:rsid w:val="00EB3239"/>
    <w:rsid w:val="00EB397A"/>
    <w:rsid w:val="00EB58F9"/>
    <w:rsid w:val="00EB6F97"/>
    <w:rsid w:val="00EB7513"/>
    <w:rsid w:val="00EB754B"/>
    <w:rsid w:val="00EB754E"/>
    <w:rsid w:val="00EB7C04"/>
    <w:rsid w:val="00EC00EF"/>
    <w:rsid w:val="00EC0214"/>
    <w:rsid w:val="00EC0706"/>
    <w:rsid w:val="00EC0B68"/>
    <w:rsid w:val="00EC0CBD"/>
    <w:rsid w:val="00EC30D9"/>
    <w:rsid w:val="00EC5D16"/>
    <w:rsid w:val="00EC7503"/>
    <w:rsid w:val="00EC77F1"/>
    <w:rsid w:val="00ED044D"/>
    <w:rsid w:val="00ED1041"/>
    <w:rsid w:val="00ED1AE6"/>
    <w:rsid w:val="00ED1BB8"/>
    <w:rsid w:val="00ED20BF"/>
    <w:rsid w:val="00ED2794"/>
    <w:rsid w:val="00ED42ED"/>
    <w:rsid w:val="00ED5ED1"/>
    <w:rsid w:val="00ED6437"/>
    <w:rsid w:val="00ED66FE"/>
    <w:rsid w:val="00EE0735"/>
    <w:rsid w:val="00EE0E95"/>
    <w:rsid w:val="00EE2804"/>
    <w:rsid w:val="00EE2B81"/>
    <w:rsid w:val="00EE35D3"/>
    <w:rsid w:val="00EE37A4"/>
    <w:rsid w:val="00EE4571"/>
    <w:rsid w:val="00EE4BB4"/>
    <w:rsid w:val="00EE5114"/>
    <w:rsid w:val="00EE5B28"/>
    <w:rsid w:val="00EE6DB3"/>
    <w:rsid w:val="00EE71A6"/>
    <w:rsid w:val="00EF13CC"/>
    <w:rsid w:val="00EF172D"/>
    <w:rsid w:val="00EF17BB"/>
    <w:rsid w:val="00EF1A76"/>
    <w:rsid w:val="00EF1C3D"/>
    <w:rsid w:val="00EF1E25"/>
    <w:rsid w:val="00EF1E79"/>
    <w:rsid w:val="00EF2207"/>
    <w:rsid w:val="00EF29DC"/>
    <w:rsid w:val="00EF47FF"/>
    <w:rsid w:val="00EF582C"/>
    <w:rsid w:val="00EF5DB7"/>
    <w:rsid w:val="00EF6106"/>
    <w:rsid w:val="00EF6664"/>
    <w:rsid w:val="00EF707D"/>
    <w:rsid w:val="00EF7E0D"/>
    <w:rsid w:val="00F013D3"/>
    <w:rsid w:val="00F02ADF"/>
    <w:rsid w:val="00F05DC6"/>
    <w:rsid w:val="00F06FCE"/>
    <w:rsid w:val="00F100AA"/>
    <w:rsid w:val="00F10E73"/>
    <w:rsid w:val="00F11C05"/>
    <w:rsid w:val="00F12169"/>
    <w:rsid w:val="00F122BE"/>
    <w:rsid w:val="00F12BD3"/>
    <w:rsid w:val="00F131C9"/>
    <w:rsid w:val="00F1349B"/>
    <w:rsid w:val="00F137F9"/>
    <w:rsid w:val="00F139F4"/>
    <w:rsid w:val="00F20913"/>
    <w:rsid w:val="00F20E61"/>
    <w:rsid w:val="00F2320F"/>
    <w:rsid w:val="00F250BE"/>
    <w:rsid w:val="00F26050"/>
    <w:rsid w:val="00F26247"/>
    <w:rsid w:val="00F268CA"/>
    <w:rsid w:val="00F26F2F"/>
    <w:rsid w:val="00F27665"/>
    <w:rsid w:val="00F2775E"/>
    <w:rsid w:val="00F30F0E"/>
    <w:rsid w:val="00F311C6"/>
    <w:rsid w:val="00F31E60"/>
    <w:rsid w:val="00F3348F"/>
    <w:rsid w:val="00F338FA"/>
    <w:rsid w:val="00F3423E"/>
    <w:rsid w:val="00F36732"/>
    <w:rsid w:val="00F37F00"/>
    <w:rsid w:val="00F40AB4"/>
    <w:rsid w:val="00F41996"/>
    <w:rsid w:val="00F41BF4"/>
    <w:rsid w:val="00F432C4"/>
    <w:rsid w:val="00F43500"/>
    <w:rsid w:val="00F43573"/>
    <w:rsid w:val="00F440CB"/>
    <w:rsid w:val="00F446F0"/>
    <w:rsid w:val="00F45AD0"/>
    <w:rsid w:val="00F4627D"/>
    <w:rsid w:val="00F5030F"/>
    <w:rsid w:val="00F512D4"/>
    <w:rsid w:val="00F5370F"/>
    <w:rsid w:val="00F541C2"/>
    <w:rsid w:val="00F543BA"/>
    <w:rsid w:val="00F54BA8"/>
    <w:rsid w:val="00F5554A"/>
    <w:rsid w:val="00F55FAA"/>
    <w:rsid w:val="00F567A6"/>
    <w:rsid w:val="00F56D13"/>
    <w:rsid w:val="00F57730"/>
    <w:rsid w:val="00F5779D"/>
    <w:rsid w:val="00F60370"/>
    <w:rsid w:val="00F6138A"/>
    <w:rsid w:val="00F61485"/>
    <w:rsid w:val="00F6185D"/>
    <w:rsid w:val="00F6212A"/>
    <w:rsid w:val="00F62148"/>
    <w:rsid w:val="00F628C2"/>
    <w:rsid w:val="00F63883"/>
    <w:rsid w:val="00F63EE7"/>
    <w:rsid w:val="00F64B27"/>
    <w:rsid w:val="00F65101"/>
    <w:rsid w:val="00F6715E"/>
    <w:rsid w:val="00F67AAF"/>
    <w:rsid w:val="00F67BA3"/>
    <w:rsid w:val="00F725E3"/>
    <w:rsid w:val="00F727B3"/>
    <w:rsid w:val="00F728B7"/>
    <w:rsid w:val="00F728DE"/>
    <w:rsid w:val="00F7324A"/>
    <w:rsid w:val="00F73885"/>
    <w:rsid w:val="00F74643"/>
    <w:rsid w:val="00F74949"/>
    <w:rsid w:val="00F7632F"/>
    <w:rsid w:val="00F7677D"/>
    <w:rsid w:val="00F77282"/>
    <w:rsid w:val="00F77E23"/>
    <w:rsid w:val="00F8019B"/>
    <w:rsid w:val="00F80711"/>
    <w:rsid w:val="00F807E4"/>
    <w:rsid w:val="00F80B55"/>
    <w:rsid w:val="00F827BB"/>
    <w:rsid w:val="00F83621"/>
    <w:rsid w:val="00F83C0A"/>
    <w:rsid w:val="00F84750"/>
    <w:rsid w:val="00F84A05"/>
    <w:rsid w:val="00F85413"/>
    <w:rsid w:val="00F86395"/>
    <w:rsid w:val="00F8644A"/>
    <w:rsid w:val="00F866D0"/>
    <w:rsid w:val="00F86F05"/>
    <w:rsid w:val="00F87008"/>
    <w:rsid w:val="00F87538"/>
    <w:rsid w:val="00F900BF"/>
    <w:rsid w:val="00F92F89"/>
    <w:rsid w:val="00F94135"/>
    <w:rsid w:val="00F942A6"/>
    <w:rsid w:val="00F9559C"/>
    <w:rsid w:val="00F95611"/>
    <w:rsid w:val="00F9592A"/>
    <w:rsid w:val="00F95C3A"/>
    <w:rsid w:val="00F96447"/>
    <w:rsid w:val="00F964C0"/>
    <w:rsid w:val="00F9757A"/>
    <w:rsid w:val="00F97A40"/>
    <w:rsid w:val="00FA05DE"/>
    <w:rsid w:val="00FA0A63"/>
    <w:rsid w:val="00FA1C88"/>
    <w:rsid w:val="00FA1EA2"/>
    <w:rsid w:val="00FA2C29"/>
    <w:rsid w:val="00FA38A2"/>
    <w:rsid w:val="00FA46F8"/>
    <w:rsid w:val="00FA74CB"/>
    <w:rsid w:val="00FB0D64"/>
    <w:rsid w:val="00FB11EE"/>
    <w:rsid w:val="00FB15E7"/>
    <w:rsid w:val="00FB2727"/>
    <w:rsid w:val="00FB2C0C"/>
    <w:rsid w:val="00FB2D00"/>
    <w:rsid w:val="00FB4322"/>
    <w:rsid w:val="00FB7786"/>
    <w:rsid w:val="00FC05FF"/>
    <w:rsid w:val="00FC0832"/>
    <w:rsid w:val="00FC0EB5"/>
    <w:rsid w:val="00FC1148"/>
    <w:rsid w:val="00FC126D"/>
    <w:rsid w:val="00FC1C21"/>
    <w:rsid w:val="00FC200D"/>
    <w:rsid w:val="00FC222B"/>
    <w:rsid w:val="00FC2457"/>
    <w:rsid w:val="00FC2462"/>
    <w:rsid w:val="00FC28CB"/>
    <w:rsid w:val="00FC29B1"/>
    <w:rsid w:val="00FC4304"/>
    <w:rsid w:val="00FC457C"/>
    <w:rsid w:val="00FC5D47"/>
    <w:rsid w:val="00FD0012"/>
    <w:rsid w:val="00FD1CE9"/>
    <w:rsid w:val="00FD310A"/>
    <w:rsid w:val="00FD327A"/>
    <w:rsid w:val="00FD40FC"/>
    <w:rsid w:val="00FD4524"/>
    <w:rsid w:val="00FD4A55"/>
    <w:rsid w:val="00FD4CBC"/>
    <w:rsid w:val="00FD55B8"/>
    <w:rsid w:val="00FD630B"/>
    <w:rsid w:val="00FD6600"/>
    <w:rsid w:val="00FD677C"/>
    <w:rsid w:val="00FD6A29"/>
    <w:rsid w:val="00FD78A2"/>
    <w:rsid w:val="00FE1A1F"/>
    <w:rsid w:val="00FE2AD2"/>
    <w:rsid w:val="00FE2F6B"/>
    <w:rsid w:val="00FE3216"/>
    <w:rsid w:val="00FE3489"/>
    <w:rsid w:val="00FE348F"/>
    <w:rsid w:val="00FE4C97"/>
    <w:rsid w:val="00FE5118"/>
    <w:rsid w:val="00FE686E"/>
    <w:rsid w:val="00FE7141"/>
    <w:rsid w:val="00FE7361"/>
    <w:rsid w:val="00FE74EA"/>
    <w:rsid w:val="00FE7C12"/>
    <w:rsid w:val="00FF1FEE"/>
    <w:rsid w:val="00FF22F2"/>
    <w:rsid w:val="00FF2791"/>
    <w:rsid w:val="00FF338D"/>
    <w:rsid w:val="00FF357D"/>
    <w:rsid w:val="00FF44C9"/>
    <w:rsid w:val="00FF6C1F"/>
    <w:rsid w:val="00FF6D60"/>
    <w:rsid w:val="00FF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E36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before="180" w:after="180" w:line="360" w:lineRule="auto"/>
      <w:jc w:val="center"/>
      <w:outlineLvl w:val="0"/>
    </w:pPr>
    <w:rPr>
      <w:rFonts w:eastAsia="Kaiti TC Regular" w:cs="Times New Roman"/>
      <w:b/>
      <w:bCs/>
      <w:kern w:val="52"/>
      <w:szCs w:val="24"/>
      <w:bdr w:val="nil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line="720" w:lineRule="auto"/>
      <w:outlineLvl w:val="1"/>
    </w:pPr>
    <w:rPr>
      <w:rFonts w:ascii="Kaiti TC Regular" w:eastAsia="Kaiti TC Regular" w:hAnsi="Kaiti TC Regular" w:cstheme="majorBidi"/>
      <w:b/>
      <w:bCs/>
      <w:kern w:val="0"/>
      <w:sz w:val="28"/>
      <w:szCs w:val="32"/>
      <w:bdr w:val="nil"/>
    </w:rPr>
  </w:style>
  <w:style w:type="paragraph" w:styleId="3">
    <w:name w:val="heading 3"/>
    <w:basedOn w:val="a"/>
    <w:next w:val="a"/>
    <w:link w:val="30"/>
    <w:uiPriority w:val="9"/>
    <w:unhideWhenUsed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2"/>
    </w:pPr>
    <w:rPr>
      <w:rFonts w:eastAsiaTheme="majorEastAsia" w:cs="Times New Roman"/>
      <w:bCs/>
      <w:i/>
      <w:kern w:val="0"/>
      <w:szCs w:val="24"/>
      <w:bdr w:val="nil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34722"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rsid w:val="00160C41"/>
  </w:style>
  <w:style w:type="paragraph" w:customStyle="1" w:styleId="11">
    <w:name w:val="內文1"/>
    <w:rsid w:val="00160C4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kern w:val="0"/>
      <w:szCs w:val="24"/>
      <w:u w:color="000000"/>
      <w:bdr w:val="nil"/>
    </w:rPr>
  </w:style>
  <w:style w:type="character" w:customStyle="1" w:styleId="10">
    <w:name w:val="標題 1 字元"/>
    <w:basedOn w:val="a0"/>
    <w:link w:val="1"/>
    <w:uiPriority w:val="9"/>
    <w:rsid w:val="00160C41"/>
    <w:rPr>
      <w:rFonts w:eastAsia="Kaiti TC Regular" w:cs="Times New Roman"/>
      <w:b/>
      <w:bCs/>
      <w:kern w:val="52"/>
      <w:szCs w:val="24"/>
      <w:bdr w:val="nil"/>
      <w:lang w:eastAsia="en-US"/>
    </w:rPr>
  </w:style>
  <w:style w:type="character" w:customStyle="1" w:styleId="20">
    <w:name w:val="標題 2 字元"/>
    <w:basedOn w:val="a0"/>
    <w:link w:val="2"/>
    <w:uiPriority w:val="9"/>
    <w:rsid w:val="00160C41"/>
    <w:rPr>
      <w:rFonts w:ascii="Kaiti TC Regular" w:eastAsia="Kaiti TC Regular" w:hAnsi="Kaiti TC Regular" w:cstheme="majorBidi"/>
      <w:b/>
      <w:bCs/>
      <w:kern w:val="0"/>
      <w:sz w:val="28"/>
      <w:szCs w:val="32"/>
      <w:bdr w:val="nil"/>
    </w:rPr>
  </w:style>
  <w:style w:type="character" w:customStyle="1" w:styleId="30">
    <w:name w:val="標題 3 字元"/>
    <w:basedOn w:val="a0"/>
    <w:link w:val="3"/>
    <w:uiPriority w:val="9"/>
    <w:rsid w:val="00160C41"/>
    <w:rPr>
      <w:rFonts w:eastAsiaTheme="majorEastAsia" w:cs="Times New Roman"/>
      <w:bCs/>
      <w:i/>
      <w:kern w:val="0"/>
      <w:szCs w:val="24"/>
      <w:bdr w:val="nil"/>
      <w:lang w:val="de-DE" w:eastAsia="en-US"/>
    </w:rPr>
  </w:style>
  <w:style w:type="table" w:customStyle="1" w:styleId="TableNormal1">
    <w:name w:val="Table Normal1"/>
    <w:rsid w:val="00160C4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qFormat/>
    <w:rsid w:val="00160C41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eastAsia="Arial Unicode MS" w:hAnsi="Arial Unicode MS" w:cs="Arial Unicode MS"/>
      <w:color w:val="000000"/>
      <w:kern w:val="0"/>
      <w:szCs w:val="24"/>
      <w:u w:color="000000"/>
      <w:bdr w:val="nil"/>
    </w:rPr>
  </w:style>
  <w:style w:type="numbering" w:customStyle="1" w:styleId="List0">
    <w:name w:val="List 0"/>
    <w:basedOn w:val="a2"/>
    <w:rsid w:val="00160C41"/>
    <w:pPr>
      <w:numPr>
        <w:numId w:val="17"/>
      </w:numPr>
    </w:pPr>
  </w:style>
  <w:style w:type="numbering" w:customStyle="1" w:styleId="List1">
    <w:name w:val="List 1"/>
    <w:basedOn w:val="a2"/>
    <w:rsid w:val="00160C41"/>
    <w:pPr>
      <w:numPr>
        <w:numId w:val="2"/>
      </w:numPr>
    </w:pPr>
  </w:style>
  <w:style w:type="numbering" w:customStyle="1" w:styleId="21">
    <w:name w:val="清單 21"/>
    <w:basedOn w:val="a2"/>
    <w:rsid w:val="00160C41"/>
    <w:pPr>
      <w:numPr>
        <w:numId w:val="15"/>
      </w:numPr>
    </w:pPr>
  </w:style>
  <w:style w:type="paragraph" w:styleId="a6">
    <w:name w:val="Balloon Text"/>
    <w:basedOn w:val="a"/>
    <w:link w:val="a7"/>
    <w:uiPriority w:val="99"/>
    <w:semiHidden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iti TC Light" w:eastAsia="Heiti TC Light" w:cs="Times New Roman"/>
      <w:kern w:val="0"/>
      <w:sz w:val="18"/>
      <w:szCs w:val="18"/>
      <w:bdr w:val="nil"/>
      <w:lang w:eastAsia="en-US"/>
    </w:rPr>
  </w:style>
  <w:style w:type="character" w:customStyle="1" w:styleId="a7">
    <w:name w:val="註解方塊文字 字元"/>
    <w:basedOn w:val="a0"/>
    <w:link w:val="a6"/>
    <w:uiPriority w:val="99"/>
    <w:semiHidden/>
    <w:rsid w:val="00160C41"/>
    <w:rPr>
      <w:rFonts w:ascii="Heiti TC Light" w:eastAsia="Heiti TC Light" w:cs="Times New Roman"/>
      <w:kern w:val="0"/>
      <w:sz w:val="18"/>
      <w:szCs w:val="18"/>
      <w:bdr w:val="nil"/>
      <w:lang w:eastAsia="en-US"/>
    </w:rPr>
  </w:style>
  <w:style w:type="character" w:styleId="a8">
    <w:name w:val="annotation reference"/>
    <w:basedOn w:val="a0"/>
    <w:uiPriority w:val="99"/>
    <w:semiHidden/>
    <w:unhideWhenUsed/>
    <w:rsid w:val="00160C41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Cs w:val="24"/>
      <w:bdr w:val="nil"/>
      <w:lang w:eastAsia="en-US"/>
    </w:rPr>
  </w:style>
  <w:style w:type="character" w:customStyle="1" w:styleId="aa">
    <w:name w:val="註解文字 字元"/>
    <w:basedOn w:val="a0"/>
    <w:link w:val="a9"/>
    <w:uiPriority w:val="99"/>
    <w:rsid w:val="00160C41"/>
    <w:rPr>
      <w:rFonts w:eastAsiaTheme="minorEastAsia" w:cs="Times New Roman"/>
      <w:kern w:val="0"/>
      <w:szCs w:val="24"/>
      <w:bdr w:val="nil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60C41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60C41"/>
    <w:rPr>
      <w:rFonts w:eastAsiaTheme="minorEastAsia" w:cs="Times New Roman"/>
      <w:b/>
      <w:bCs/>
      <w:kern w:val="0"/>
      <w:szCs w:val="24"/>
      <w:bdr w:val="nil"/>
      <w:lang w:eastAsia="en-US"/>
    </w:rPr>
  </w:style>
  <w:style w:type="table" w:styleId="ad">
    <w:name w:val="Table Grid"/>
    <w:basedOn w:val="a1"/>
    <w:uiPriority w:val="59"/>
    <w:rsid w:val="00160C41"/>
    <w:rPr>
      <w:rFonts w:asciiTheme="minorHAnsi" w:eastAsiaTheme="minorEastAsia" w:hAnsiTheme="minorHAnsi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一般1"/>
    <w:rsid w:val="00160C41"/>
    <w:pPr>
      <w:widowControl w:val="0"/>
      <w:adjustRightInd w:val="0"/>
      <w:spacing w:line="360" w:lineRule="atLeast"/>
      <w:textAlignment w:val="baseline"/>
    </w:pPr>
    <w:rPr>
      <w:rFonts w:ascii="細明體" w:eastAsia="細明體" w:cs="Times New Roman"/>
      <w:kern w:val="0"/>
      <w:szCs w:val="20"/>
    </w:rPr>
  </w:style>
  <w:style w:type="paragraph" w:styleId="ae">
    <w:name w:val="Date"/>
    <w:basedOn w:val="a"/>
    <w:next w:val="a"/>
    <w:link w:val="af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jc w:val="right"/>
    </w:pPr>
    <w:rPr>
      <w:rFonts w:ascii="Kaiti TC Regular" w:eastAsia="Kaiti TC Regular" w:hAnsi="Kaiti TC Regular" w:cs="Times New Roman"/>
      <w:b/>
      <w:bCs/>
      <w:kern w:val="0"/>
      <w:sz w:val="36"/>
      <w:szCs w:val="36"/>
      <w:bdr w:val="nil"/>
    </w:rPr>
  </w:style>
  <w:style w:type="character" w:customStyle="1" w:styleId="af">
    <w:name w:val="日期 字元"/>
    <w:basedOn w:val="a0"/>
    <w:link w:val="ae"/>
    <w:uiPriority w:val="99"/>
    <w:rsid w:val="00160C41"/>
    <w:rPr>
      <w:rFonts w:ascii="Kaiti TC Regular" w:eastAsia="Kaiti TC Regular" w:hAnsi="Kaiti TC Regular" w:cs="Times New Roman"/>
      <w:b/>
      <w:bCs/>
      <w:kern w:val="0"/>
      <w:sz w:val="36"/>
      <w:szCs w:val="36"/>
      <w:bdr w:val="nil"/>
    </w:rPr>
  </w:style>
  <w:style w:type="paragraph" w:styleId="af0">
    <w:name w:val="footer"/>
    <w:basedOn w:val="a"/>
    <w:link w:val="af1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customStyle="1" w:styleId="af1">
    <w:name w:val="頁尾 字元"/>
    <w:basedOn w:val="a0"/>
    <w:link w:val="af0"/>
    <w:uiPriority w:val="99"/>
    <w:rsid w:val="00160C41"/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styleId="af2">
    <w:name w:val="page number"/>
    <w:basedOn w:val="a0"/>
    <w:uiPriority w:val="99"/>
    <w:semiHidden/>
    <w:unhideWhenUsed/>
    <w:rsid w:val="00160C41"/>
  </w:style>
  <w:style w:type="paragraph" w:styleId="af3">
    <w:name w:val="header"/>
    <w:basedOn w:val="a"/>
    <w:link w:val="af4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customStyle="1" w:styleId="af4">
    <w:name w:val="頁首 字元"/>
    <w:basedOn w:val="a0"/>
    <w:link w:val="af3"/>
    <w:uiPriority w:val="99"/>
    <w:rsid w:val="00160C41"/>
    <w:rPr>
      <w:rFonts w:eastAsiaTheme="minorEastAsia" w:cs="Times New Roman"/>
      <w:kern w:val="0"/>
      <w:sz w:val="20"/>
      <w:szCs w:val="20"/>
      <w:bdr w:val="nil"/>
      <w:lang w:eastAsia="en-US"/>
    </w:rPr>
  </w:style>
  <w:style w:type="paragraph" w:styleId="af5">
    <w:name w:val="Revision"/>
    <w:hidden/>
    <w:uiPriority w:val="99"/>
    <w:semiHidden/>
    <w:rsid w:val="00160C41"/>
    <w:rPr>
      <w:rFonts w:eastAsiaTheme="minorEastAsia" w:cs="Times New Roman"/>
      <w:kern w:val="0"/>
      <w:szCs w:val="24"/>
      <w:bdr w:val="nil"/>
      <w:lang w:eastAsia="en-US"/>
    </w:rPr>
  </w:style>
  <w:style w:type="paragraph" w:styleId="Web">
    <w:name w:val="Normal (Web)"/>
    <w:basedOn w:val="a"/>
    <w:uiPriority w:val="99"/>
    <w:unhideWhenUsed/>
    <w:rsid w:val="00160C41"/>
    <w:pPr>
      <w:widowControl/>
      <w:spacing w:before="100" w:beforeAutospacing="1" w:after="100" w:afterAutospacing="1"/>
    </w:pPr>
    <w:rPr>
      <w:rFonts w:ascii="Times" w:eastAsiaTheme="minorEastAsia" w:hAnsi="Times" w:cs="Times New Roman"/>
      <w:kern w:val="0"/>
      <w:sz w:val="20"/>
      <w:szCs w:val="20"/>
    </w:rPr>
  </w:style>
  <w:style w:type="paragraph" w:styleId="af6">
    <w:name w:val="Subtitle"/>
    <w:basedOn w:val="a"/>
    <w:next w:val="a"/>
    <w:link w:val="af7"/>
    <w:autoRedefine/>
    <w:uiPriority w:val="11"/>
    <w:qFormat/>
    <w:rsid w:val="00CD666B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60" w:line="360" w:lineRule="auto"/>
      <w:jc w:val="center"/>
      <w:outlineLvl w:val="1"/>
    </w:pPr>
    <w:rPr>
      <w:rFonts w:eastAsia="Times New Roman" w:cs="Times New Roman"/>
      <w:b/>
      <w:i/>
      <w:iCs/>
      <w:kern w:val="0"/>
      <w:szCs w:val="24"/>
      <w:bdr w:val="nil"/>
      <w:lang w:val="it-IT" w:eastAsia="en-US"/>
    </w:rPr>
  </w:style>
  <w:style w:type="character" w:customStyle="1" w:styleId="af7">
    <w:name w:val="副標題 字元"/>
    <w:basedOn w:val="a0"/>
    <w:link w:val="af6"/>
    <w:uiPriority w:val="11"/>
    <w:rsid w:val="00CD666B"/>
    <w:rPr>
      <w:rFonts w:eastAsia="Times New Roman" w:cs="Times New Roman"/>
      <w:b/>
      <w:i/>
      <w:iCs/>
      <w:kern w:val="0"/>
      <w:szCs w:val="24"/>
      <w:bdr w:val="nil"/>
      <w:lang w:val="it-IT" w:eastAsia="en-US"/>
    </w:rPr>
  </w:style>
  <w:style w:type="paragraph" w:styleId="13">
    <w:name w:val="toc 1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96"/>
      </w:tabs>
      <w:spacing w:before="360"/>
      <w:jc w:val="distribute"/>
    </w:pPr>
    <w:rPr>
      <w:rFonts w:eastAsiaTheme="minorEastAsia" w:cs="Times New Roman"/>
      <w:b/>
      <w:caps/>
      <w:noProof/>
      <w:kern w:val="0"/>
      <w:szCs w:val="24"/>
      <w:bdr w:val="nil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asciiTheme="minorHAnsi" w:eastAsiaTheme="minorEastAsia" w:hAnsiTheme="minorHAnsi" w:cs="Times New Roman"/>
      <w:b/>
      <w:kern w:val="0"/>
      <w:sz w:val="20"/>
      <w:szCs w:val="20"/>
      <w:bdr w:val="nil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af8">
    <w:name w:val="No Spacing"/>
    <w:uiPriority w:val="1"/>
    <w:qFormat/>
    <w:rsid w:val="00160C4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Cs w:val="24"/>
      <w:bdr w:val="nil"/>
      <w:lang w:eastAsia="en-US"/>
    </w:rPr>
  </w:style>
  <w:style w:type="character" w:styleId="af9">
    <w:name w:val="FollowedHyperlink"/>
    <w:basedOn w:val="a0"/>
    <w:uiPriority w:val="99"/>
    <w:semiHidden/>
    <w:unhideWhenUsed/>
    <w:rsid w:val="00160C41"/>
    <w:rPr>
      <w:color w:val="800080" w:themeColor="followedHyperlink"/>
      <w:u w:val="single"/>
    </w:rPr>
  </w:style>
  <w:style w:type="paragraph" w:customStyle="1" w:styleId="Default">
    <w:name w:val="Default"/>
    <w:rsid w:val="00160C41"/>
    <w:pPr>
      <w:autoSpaceDE w:val="0"/>
      <w:autoSpaceDN w:val="0"/>
      <w:adjustRightInd w:val="0"/>
    </w:pPr>
    <w:rPr>
      <w:rFonts w:ascii="Frutiger LT Pro 57 Condensed" w:eastAsiaTheme="minorEastAsia" w:hAnsi="Frutiger LT Pro 57 Condensed" w:cs="Frutiger LT Pro 57 Condensed"/>
      <w:color w:val="000000"/>
      <w:kern w:val="0"/>
      <w:szCs w:val="24"/>
    </w:rPr>
  </w:style>
  <w:style w:type="character" w:customStyle="1" w:styleId="A30">
    <w:name w:val="A3"/>
    <w:uiPriority w:val="99"/>
    <w:rsid w:val="00160C41"/>
    <w:rPr>
      <w:rFonts w:cs="Frutiger LT Pro 57 Condensed"/>
      <w:color w:val="221E1F"/>
      <w:sz w:val="16"/>
      <w:szCs w:val="16"/>
    </w:rPr>
  </w:style>
  <w:style w:type="paragraph" w:customStyle="1" w:styleId="Normal1">
    <w:name w:val="Normal1"/>
    <w:rsid w:val="007E7F4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kern w:val="0"/>
      <w:szCs w:val="24"/>
      <w:u w:color="000000"/>
      <w:bdr w:val="nil"/>
    </w:rPr>
  </w:style>
  <w:style w:type="paragraph" w:customStyle="1" w:styleId="EndNoteBibliography">
    <w:name w:val="EndNote Bibliography"/>
    <w:rsid w:val="008B168D"/>
    <w:pPr>
      <w:pBdr>
        <w:top w:val="nil"/>
        <w:left w:val="nil"/>
        <w:bottom w:val="nil"/>
        <w:right w:val="nil"/>
        <w:between w:val="nil"/>
        <w:bar w:val="nil"/>
      </w:pBdr>
      <w:spacing w:after="200"/>
      <w:jc w:val="both"/>
    </w:pPr>
    <w:rPr>
      <w:rFonts w:eastAsia="Arial Unicode MS" w:cs="Times New Roman"/>
      <w:color w:val="000000"/>
      <w:kern w:val="0"/>
      <w:szCs w:val="24"/>
      <w:u w:color="000000"/>
      <w:bdr w:val="nil"/>
    </w:rPr>
  </w:style>
  <w:style w:type="paragraph" w:customStyle="1" w:styleId="EndNoteBibliographyTitle">
    <w:name w:val="EndNote Bibliography Title"/>
    <w:basedOn w:val="a"/>
    <w:link w:val="EndNoteBibliographyTitle0"/>
    <w:rsid w:val="008A715E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8A715E"/>
    <w:rPr>
      <w:rFonts w:cs="Times New Roman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hyperlink" Target="mailto:ckho@ntu.edu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8570-264A-4E14-847B-10C01215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47910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</cp:lastModifiedBy>
  <cp:revision>2963</cp:revision>
  <cp:lastPrinted>2019-08-13T12:55:00Z</cp:lastPrinted>
  <dcterms:created xsi:type="dcterms:W3CDTF">2016-01-31T08:21:00Z</dcterms:created>
  <dcterms:modified xsi:type="dcterms:W3CDTF">2020-02-14T17:07:00Z</dcterms:modified>
</cp:coreProperties>
</file>